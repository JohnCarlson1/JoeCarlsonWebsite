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AD7" w:rsidRDefault="00ED4AD7" w:rsidP="0049241B">
      <w:pPr>
        <w:pStyle w:val="Name"/>
        <w:pBdr>
          <w:bottom w:val="none" w:sz="0" w:space="0" w:color="auto"/>
        </w:pBdr>
        <w:jc w:val="center"/>
      </w:pPr>
      <w:bookmarkStart w:id="0" w:name="_GoBack"/>
      <w:bookmarkEnd w:id="0"/>
      <w:r>
        <w:t>George Gillikin</w:t>
      </w:r>
    </w:p>
    <w:p w:rsidR="000A2CDE" w:rsidRPr="00A41997" w:rsidRDefault="00401466" w:rsidP="003808BF">
      <w:pPr>
        <w:pStyle w:val="Address2"/>
        <w:jc w:val="center"/>
        <w:rPr>
          <w:sz w:val="20"/>
        </w:rPr>
      </w:pPr>
      <w:r>
        <w:rPr>
          <w:sz w:val="20"/>
        </w:rPr>
        <w:t xml:space="preserve">                              </w:t>
      </w:r>
      <w:r w:rsidR="00704D72">
        <w:rPr>
          <w:sz w:val="20"/>
        </w:rPr>
        <w:tab/>
        <w:t xml:space="preserve">                        </w:t>
      </w:r>
      <w:r w:rsidR="00D909A8">
        <w:rPr>
          <w:sz w:val="20"/>
        </w:rPr>
        <w:t xml:space="preserve">                 102 Whitney Circle</w:t>
      </w:r>
      <w:r w:rsidR="001918D9">
        <w:rPr>
          <w:sz w:val="20"/>
        </w:rPr>
        <w:t>.</w:t>
      </w:r>
      <w:r w:rsidR="00704D72">
        <w:rPr>
          <w:sz w:val="20"/>
        </w:rPr>
        <w:t xml:space="preserve"> </w:t>
      </w:r>
    </w:p>
    <w:p w:rsidR="0049241B" w:rsidRPr="00A41997" w:rsidRDefault="00D909A8" w:rsidP="008E1CA3">
      <w:pPr>
        <w:ind w:left="5760"/>
        <w:rPr>
          <w:ins w:id="1" w:author="Comparison" w:date="2005-03-18T09:07:00Z"/>
        </w:rPr>
      </w:pPr>
      <w:r>
        <w:t>Marshall</w:t>
      </w:r>
      <w:r w:rsidR="00FC1342">
        <w:t>,</w:t>
      </w:r>
      <w:r>
        <w:t xml:space="preserve"> M</w:t>
      </w:r>
      <w:r w:rsidR="00974144">
        <w:t>N</w:t>
      </w:r>
      <w:r w:rsidR="000A2CDE" w:rsidRPr="00A41997">
        <w:t>.</w:t>
      </w:r>
      <w:r w:rsidR="003808BF">
        <w:t xml:space="preserve"> </w:t>
      </w:r>
      <w:r>
        <w:t>56258</w:t>
      </w:r>
      <w:r w:rsidR="00A41997">
        <w:t xml:space="preserve">                                                                           </w:t>
      </w:r>
      <w:r w:rsidR="00FF53A7">
        <w:t xml:space="preserve">                        </w:t>
      </w:r>
      <w:r w:rsidR="00777189">
        <w:t xml:space="preserve">        </w:t>
      </w:r>
      <w:r w:rsidR="00974144">
        <w:t xml:space="preserve">       </w:t>
      </w:r>
      <w:r>
        <w:t>Phone (507) 476</w:t>
      </w:r>
      <w:r w:rsidR="00DD4146">
        <w:t>-0</w:t>
      </w:r>
      <w:r>
        <w:t>497</w:t>
      </w:r>
      <w:r w:rsidR="00401466">
        <w:t xml:space="preserve">                                                                                               </w:t>
      </w:r>
      <w:r w:rsidR="00974144">
        <w:t xml:space="preserve">        </w:t>
      </w:r>
      <w:r w:rsidR="00FC1342">
        <w:t>E-Mail   tgillikin@h</w:t>
      </w:r>
      <w:r w:rsidR="00401466">
        <w:t>otmail.com</w:t>
      </w:r>
      <w:ins w:id="2" w:author="Comparison" w:date="2005-03-18T09:07:00Z">
        <w:r w:rsidR="00A41997" w:rsidRPr="00A41997">
          <w:t xml:space="preserve">                                                                                                                                                 </w:t>
        </w:r>
        <w:r w:rsidR="00A41997">
          <w:t xml:space="preserve">                                   </w:t>
        </w:r>
        <w:r w:rsidR="00A41997" w:rsidRPr="00A41997">
          <w:t xml:space="preserve">                                         </w:t>
        </w:r>
      </w:ins>
    </w:p>
    <w:p w:rsidR="000A2CDE" w:rsidRPr="00B6076A" w:rsidRDefault="00401466" w:rsidP="003B6946">
      <w:pPr>
        <w:pStyle w:val="SectionTitle"/>
        <w:rPr>
          <w:ins w:id="3" w:author="Comparison" w:date="2005-03-18T09:07:00Z"/>
        </w:rPr>
      </w:pPr>
      <w:r>
        <w:t>C</w:t>
      </w:r>
      <w:r w:rsidR="002F0012" w:rsidRPr="00B6076A">
        <w:t>areer Profile</w:t>
      </w:r>
    </w:p>
    <w:p w:rsidR="000A2CDE" w:rsidRDefault="000A2CDE" w:rsidP="000A2CDE">
      <w:pPr>
        <w:rPr>
          <w:ins w:id="4" w:author="Comparison" w:date="2005-03-18T09:07:00Z"/>
          <w:rFonts w:cs="Arial"/>
          <w:sz w:val="18"/>
        </w:rPr>
      </w:pPr>
    </w:p>
    <w:p w:rsidR="0049241B" w:rsidRPr="002F0012" w:rsidRDefault="00401466" w:rsidP="00F41409">
      <w:pPr>
        <w:pStyle w:val="BodyText"/>
        <w:ind w:left="2160" w:right="240"/>
        <w:rPr>
          <w:ins w:id="5" w:author="Comparison" w:date="2005-03-18T09:07:00Z"/>
          <w:b/>
          <w:szCs w:val="22"/>
        </w:rPr>
      </w:pPr>
      <w:r>
        <w:t>Bottom-Line results oriented senior logistics and project engineer/maint</w:t>
      </w:r>
      <w:r w:rsidR="00B246A5">
        <w:t>enance professional with over 26</w:t>
      </w:r>
      <w:r>
        <w:t xml:space="preserve"> years of comprehensive experience in managing capital projects, maintenance operations, property accountability, distribution systems, inventory control systems, transportation, and warehousing</w:t>
      </w:r>
      <w:r w:rsidRPr="00401466">
        <w:rPr>
          <w:b/>
        </w:rPr>
        <w:t>.  Offering one stop operations and project management</w:t>
      </w:r>
      <w:r>
        <w:t>.</w:t>
      </w:r>
    </w:p>
    <w:p w:rsidR="0049241B" w:rsidRPr="0049241B" w:rsidRDefault="0049241B" w:rsidP="0049241B">
      <w:pPr>
        <w:rPr>
          <w:ins w:id="6" w:author="Comparison" w:date="2005-03-18T09:07:00Z"/>
        </w:rPr>
      </w:pPr>
    </w:p>
    <w:tbl>
      <w:tblPr>
        <w:tblW w:w="0" w:type="auto"/>
        <w:tblLayout w:type="fixed"/>
        <w:tblLook w:val="0000" w:firstRow="0" w:lastRow="0" w:firstColumn="0" w:lastColumn="0" w:noHBand="0" w:noVBand="0"/>
      </w:tblPr>
      <w:tblGrid>
        <w:gridCol w:w="2160"/>
        <w:gridCol w:w="6660"/>
      </w:tblGrid>
      <w:tr w:rsidR="00ED4AD7">
        <w:tc>
          <w:tcPr>
            <w:tcW w:w="2160" w:type="dxa"/>
            <w:shd w:val="clear" w:color="auto" w:fill="auto"/>
          </w:tcPr>
          <w:p w:rsidR="00ED4AD7" w:rsidRPr="002F0012" w:rsidRDefault="00ED4AD7" w:rsidP="002F0012">
            <w:pPr>
              <w:pStyle w:val="SectionTitle"/>
            </w:pPr>
            <w:r w:rsidRPr="002F0012">
              <w:t>Objective</w:t>
            </w:r>
          </w:p>
        </w:tc>
        <w:tc>
          <w:tcPr>
            <w:tcW w:w="6660" w:type="dxa"/>
            <w:shd w:val="clear" w:color="auto" w:fill="auto"/>
          </w:tcPr>
          <w:p w:rsidR="00ED4AD7" w:rsidRDefault="00ED4AD7" w:rsidP="00ED4AD7">
            <w:pPr>
              <w:pStyle w:val="Objective"/>
            </w:pPr>
            <w:r>
              <w:t xml:space="preserve">A responsible position with a progressive company offering challenge and upward mobility in the Operations Management </w:t>
            </w:r>
            <w:r w:rsidR="00AD4128">
              <w:t xml:space="preserve">and </w:t>
            </w:r>
            <w:r>
              <w:t>or Project Engineering disciplines.</w:t>
            </w:r>
          </w:p>
        </w:tc>
      </w:tr>
      <w:tr w:rsidR="00ED4AD7">
        <w:tc>
          <w:tcPr>
            <w:tcW w:w="2160" w:type="dxa"/>
            <w:shd w:val="clear" w:color="auto" w:fill="auto"/>
          </w:tcPr>
          <w:p w:rsidR="00ED4AD7" w:rsidRDefault="00ED4AD7" w:rsidP="002F0012">
            <w:pPr>
              <w:pStyle w:val="SectionTitle"/>
            </w:pPr>
            <w:r>
              <w:t>Work experience</w:t>
            </w:r>
          </w:p>
        </w:tc>
        <w:tc>
          <w:tcPr>
            <w:tcW w:w="6660" w:type="dxa"/>
            <w:shd w:val="clear" w:color="auto" w:fill="auto"/>
          </w:tcPr>
          <w:p w:rsidR="00583BA8" w:rsidRPr="00B227B1" w:rsidRDefault="00D92FB9" w:rsidP="00B227B1">
            <w:pPr>
              <w:pStyle w:val="CompanyName"/>
              <w:rPr>
                <w:b/>
              </w:rPr>
            </w:pPr>
            <w:r>
              <w:rPr>
                <w:b/>
              </w:rPr>
              <w:t>Schwan’s</w:t>
            </w:r>
            <w:r w:rsidR="00583BA8">
              <w:rPr>
                <w:b/>
              </w:rPr>
              <w:t xml:space="preserve"> Foods </w:t>
            </w:r>
            <w:r>
              <w:rPr>
                <w:b/>
              </w:rPr>
              <w:t xml:space="preserve">Sr. </w:t>
            </w:r>
            <w:r w:rsidR="00583BA8">
              <w:rPr>
                <w:b/>
              </w:rPr>
              <w:t>Corporate Engineering Manager  2013- Present</w:t>
            </w:r>
            <w:r w:rsidR="00583BA8" w:rsidRPr="00583BA8">
              <w:rPr>
                <w:rFonts w:ascii="Times New Roman" w:eastAsia="Times New Roman" w:hAnsi="Times New Roman"/>
                <w:color w:val="939592"/>
                <w:sz w:val="19"/>
                <w:szCs w:val="19"/>
              </w:rPr>
              <w:br/>
            </w:r>
            <w:r w:rsidR="00583BA8" w:rsidRPr="00583BA8">
              <w:rPr>
                <w:rFonts w:eastAsia="Times New Roman" w:cs="Arial"/>
              </w:rPr>
              <w:t>While meeting consumer and cust</w:t>
            </w:r>
            <w:r w:rsidR="00E41365">
              <w:rPr>
                <w:rFonts w:eastAsia="Times New Roman" w:cs="Arial"/>
              </w:rPr>
              <w:t>omer needs, I have led a</w:t>
            </w:r>
            <w:r w:rsidR="00583BA8" w:rsidRPr="00583BA8">
              <w:rPr>
                <w:rFonts w:eastAsia="Times New Roman" w:cs="Arial"/>
              </w:rPr>
              <w:t xml:space="preserve"> team of </w:t>
            </w:r>
            <w:r w:rsidR="00E41365">
              <w:rPr>
                <w:rFonts w:eastAsia="Times New Roman" w:cs="Arial"/>
              </w:rPr>
              <w:t>Senior Project E</w:t>
            </w:r>
            <w:r w:rsidR="00583BA8" w:rsidRPr="00583BA8">
              <w:rPr>
                <w:rFonts w:eastAsia="Times New Roman" w:cs="Arial"/>
              </w:rPr>
              <w:t>ngineers</w:t>
            </w:r>
            <w:r w:rsidR="00E41365">
              <w:rPr>
                <w:rFonts w:eastAsia="Times New Roman" w:cs="Arial"/>
              </w:rPr>
              <w:t xml:space="preserve"> that work</w:t>
            </w:r>
            <w:r w:rsidR="00583BA8" w:rsidRPr="00583BA8">
              <w:rPr>
                <w:rFonts w:eastAsia="Times New Roman" w:cs="Arial"/>
              </w:rPr>
              <w:t xml:space="preserve"> with functional peers, manufacturing, and business unit partner</w:t>
            </w:r>
            <w:r>
              <w:rPr>
                <w:rFonts w:eastAsia="Times New Roman" w:cs="Arial"/>
              </w:rPr>
              <w:t>s to design, develop, and implement Capital Projects with a budget of ~$40MM per year. I also</w:t>
            </w:r>
            <w:r w:rsidR="00583BA8" w:rsidRPr="00583BA8">
              <w:rPr>
                <w:rFonts w:eastAsia="Times New Roman" w:cs="Arial"/>
              </w:rPr>
              <w:t xml:space="preserve"> support</w:t>
            </w:r>
            <w:r>
              <w:rPr>
                <w:rFonts w:eastAsia="Times New Roman" w:cs="Arial"/>
              </w:rPr>
              <w:t>ed</w:t>
            </w:r>
            <w:r w:rsidR="00583BA8" w:rsidRPr="00583BA8">
              <w:rPr>
                <w:rFonts w:eastAsia="Times New Roman" w:cs="Arial"/>
              </w:rPr>
              <w:t xml:space="preserve"> innovation, cost savings</w:t>
            </w:r>
            <w:r>
              <w:rPr>
                <w:rFonts w:eastAsia="Times New Roman" w:cs="Arial"/>
              </w:rPr>
              <w:t>,</w:t>
            </w:r>
            <w:r w:rsidR="00583BA8" w:rsidRPr="00583BA8">
              <w:rPr>
                <w:rFonts w:eastAsia="Times New Roman" w:cs="Arial"/>
              </w:rPr>
              <w:t xml:space="preserve"> and quality improvement </w:t>
            </w:r>
            <w:r>
              <w:rPr>
                <w:rFonts w:eastAsia="Times New Roman" w:cs="Arial"/>
              </w:rPr>
              <w:t xml:space="preserve">initiatives. I am </w:t>
            </w:r>
            <w:r w:rsidR="00583BA8" w:rsidRPr="00583BA8">
              <w:rPr>
                <w:rFonts w:eastAsia="Times New Roman" w:cs="Arial"/>
              </w:rPr>
              <w:t>also respo</w:t>
            </w:r>
            <w:r>
              <w:rPr>
                <w:rFonts w:eastAsia="Times New Roman" w:cs="Arial"/>
              </w:rPr>
              <w:t xml:space="preserve">nsible for identifying </w:t>
            </w:r>
            <w:r w:rsidR="00583BA8" w:rsidRPr="00583BA8">
              <w:rPr>
                <w:rFonts w:eastAsia="Times New Roman" w:cs="Arial"/>
              </w:rPr>
              <w:t>technology roadmaps and intell</w:t>
            </w:r>
            <w:r>
              <w:rPr>
                <w:rFonts w:eastAsia="Times New Roman" w:cs="Arial"/>
              </w:rPr>
              <w:t>ectual property to support capital projects</w:t>
            </w:r>
            <w:r w:rsidR="00583BA8" w:rsidRPr="00583BA8">
              <w:rPr>
                <w:rFonts w:eastAsia="Times New Roman" w:cs="Arial"/>
              </w:rPr>
              <w:t>.</w:t>
            </w:r>
            <w:r w:rsidR="00583BA8" w:rsidRPr="00583BA8">
              <w:rPr>
                <w:rFonts w:eastAsia="Times New Roman" w:cs="Arial"/>
                <w:color w:val="939592"/>
                <w:sz w:val="19"/>
                <w:szCs w:val="19"/>
              </w:rPr>
              <w:t xml:space="preserve"> </w:t>
            </w:r>
            <w:r w:rsidR="00B22D4C" w:rsidRPr="008E1CA3">
              <w:rPr>
                <w:rFonts w:eastAsia="Times New Roman" w:cs="Arial"/>
                <w:sz w:val="19"/>
                <w:szCs w:val="19"/>
              </w:rPr>
              <w:t>Identify and drive master plan</w:t>
            </w:r>
            <w:r w:rsidR="00583BA8" w:rsidRPr="008E1CA3">
              <w:rPr>
                <w:rFonts w:eastAsia="Times New Roman" w:cs="Arial"/>
                <w:sz w:val="19"/>
                <w:szCs w:val="19"/>
              </w:rPr>
              <w:t xml:space="preserve"> strategies that can be leveraged across current and future product platforms and brand strategies throughout the company. Ensures </w:t>
            </w:r>
            <w:r w:rsidR="00B22D4C" w:rsidRPr="008E1CA3">
              <w:rPr>
                <w:rFonts w:eastAsia="Times New Roman" w:cs="Arial"/>
                <w:sz w:val="19"/>
                <w:szCs w:val="19"/>
              </w:rPr>
              <w:t xml:space="preserve">company is leveraging engineering </w:t>
            </w:r>
            <w:r w:rsidR="00583BA8" w:rsidRPr="008E1CA3">
              <w:rPr>
                <w:rFonts w:eastAsia="Times New Roman" w:cs="Arial"/>
                <w:sz w:val="19"/>
                <w:szCs w:val="19"/>
              </w:rPr>
              <w:t>technologies to maintain a leadership role in the industry.Oversees, manages, and directs all of the innovation, cost savings, quality improvement, and technical services projects among the Packaging Engineering department. Works with Product Innovation &amp; Development partners to ensure team members are assigned appropriately to Schwan’s portfolio of PI&amp;D projects based on technical expertise and business prioritization.</w:t>
            </w:r>
            <w:r w:rsidR="00583BA8" w:rsidRPr="008E1CA3">
              <w:rPr>
                <w:rFonts w:eastAsia="Times New Roman" w:cs="Arial"/>
                <w:sz w:val="19"/>
                <w:szCs w:val="19"/>
              </w:rPr>
              <w:br/>
              <w:t xml:space="preserve">Develops and maintains company standards, technical solutions, and quality expectations for packaging materials, as well as ensure competitive assessments are actively completed. Partners with Capital Engineering team to develop and maintain efficiency standards and ensure quality expectations on packaging </w:t>
            </w:r>
            <w:r w:rsidR="008E1CA3">
              <w:rPr>
                <w:rFonts w:eastAsia="Times New Roman" w:cs="Arial"/>
                <w:sz w:val="19"/>
                <w:szCs w:val="19"/>
              </w:rPr>
              <w:t xml:space="preserve">equipment </w:t>
            </w:r>
            <w:r w:rsidR="00583BA8" w:rsidRPr="008E1CA3">
              <w:rPr>
                <w:rFonts w:eastAsia="Times New Roman" w:cs="Arial"/>
                <w:sz w:val="19"/>
                <w:szCs w:val="19"/>
              </w:rPr>
              <w:t>are met.</w:t>
            </w:r>
          </w:p>
          <w:p w:rsidR="000F213F" w:rsidRDefault="000F213F" w:rsidP="005C09D1">
            <w:pPr>
              <w:pStyle w:val="CompanyName"/>
              <w:rPr>
                <w:b/>
              </w:rPr>
            </w:pPr>
            <w:r>
              <w:rPr>
                <w:b/>
              </w:rPr>
              <w:t>Pinnacle Foods Corporate En</w:t>
            </w:r>
            <w:r w:rsidR="00D14252">
              <w:rPr>
                <w:b/>
              </w:rPr>
              <w:t>gineering Manager  2011- 2013</w:t>
            </w:r>
          </w:p>
          <w:p w:rsidR="00777189" w:rsidRPr="00974144" w:rsidRDefault="00BA2ACF" w:rsidP="00777189">
            <w:pPr>
              <w:rPr>
                <w:rFonts w:ascii="Trebuchet MS" w:hAnsi="Trebuchet MS"/>
                <w:color w:val="000000"/>
              </w:rPr>
            </w:pPr>
            <w:r>
              <w:rPr>
                <w:rFonts w:ascii="Trebuchet MS" w:hAnsi="Trebuchet MS"/>
                <w:color w:val="000000"/>
              </w:rPr>
              <w:t xml:space="preserve">As a Corporate </w:t>
            </w:r>
            <w:r w:rsidR="00715F42">
              <w:rPr>
                <w:rFonts w:ascii="Trebuchet MS" w:hAnsi="Trebuchet MS"/>
                <w:color w:val="000000"/>
              </w:rPr>
              <w:t>Engineering Manager</w:t>
            </w:r>
            <w:r w:rsidR="005424BC">
              <w:rPr>
                <w:rFonts w:ascii="Trebuchet MS" w:hAnsi="Trebuchet MS"/>
                <w:color w:val="000000"/>
              </w:rPr>
              <w:t>.</w:t>
            </w:r>
            <w:r w:rsidR="00715F42">
              <w:rPr>
                <w:rFonts w:ascii="Trebuchet MS" w:hAnsi="Trebuchet MS"/>
                <w:color w:val="000000"/>
              </w:rPr>
              <w:t xml:space="preserve"> I </w:t>
            </w:r>
            <w:r w:rsidR="00195A82">
              <w:rPr>
                <w:rFonts w:ascii="Trebuchet MS" w:hAnsi="Trebuchet MS"/>
                <w:color w:val="000000"/>
              </w:rPr>
              <w:t>a</w:t>
            </w:r>
            <w:r w:rsidR="00715F42">
              <w:rPr>
                <w:rFonts w:ascii="Trebuchet MS" w:hAnsi="Trebuchet MS"/>
                <w:color w:val="000000"/>
              </w:rPr>
              <w:t>m</w:t>
            </w:r>
            <w:r w:rsidR="00195A82">
              <w:rPr>
                <w:rFonts w:ascii="Trebuchet MS" w:hAnsi="Trebuchet MS"/>
                <w:color w:val="000000"/>
              </w:rPr>
              <w:t xml:space="preserve"> </w:t>
            </w:r>
            <w:r w:rsidR="00715F42">
              <w:rPr>
                <w:rFonts w:ascii="Trebuchet MS" w:hAnsi="Trebuchet MS"/>
                <w:color w:val="000000"/>
              </w:rPr>
              <w:t xml:space="preserve">part of a </w:t>
            </w:r>
            <w:r w:rsidR="00974144">
              <w:rPr>
                <w:rFonts w:ascii="Trebuchet MS" w:hAnsi="Trebuchet MS"/>
                <w:color w:val="000000"/>
              </w:rPr>
              <w:t>C</w:t>
            </w:r>
            <w:r w:rsidR="00715F42">
              <w:rPr>
                <w:rFonts w:ascii="Trebuchet MS" w:hAnsi="Trebuchet MS"/>
                <w:color w:val="000000"/>
              </w:rPr>
              <w:t xml:space="preserve">orporate </w:t>
            </w:r>
            <w:r w:rsidR="00974144">
              <w:rPr>
                <w:rFonts w:ascii="Trebuchet MS" w:hAnsi="Trebuchet MS"/>
                <w:color w:val="000000"/>
              </w:rPr>
              <w:t>Engineering</w:t>
            </w:r>
            <w:r w:rsidR="005424BC">
              <w:rPr>
                <w:rFonts w:ascii="Trebuchet MS" w:hAnsi="Trebuchet MS"/>
                <w:color w:val="000000"/>
              </w:rPr>
              <w:t xml:space="preserve"> and CI</w:t>
            </w:r>
            <w:r w:rsidR="00974144">
              <w:rPr>
                <w:rFonts w:ascii="Trebuchet MS" w:hAnsi="Trebuchet MS"/>
                <w:color w:val="000000"/>
              </w:rPr>
              <w:t xml:space="preserve"> </w:t>
            </w:r>
            <w:r w:rsidR="00715F42">
              <w:rPr>
                <w:rFonts w:ascii="Trebuchet MS" w:hAnsi="Trebuchet MS"/>
                <w:color w:val="000000"/>
              </w:rPr>
              <w:t xml:space="preserve">team that has </w:t>
            </w:r>
            <w:r>
              <w:rPr>
                <w:rFonts w:ascii="Trebuchet MS" w:hAnsi="Trebuchet MS"/>
                <w:color w:val="000000"/>
              </w:rPr>
              <w:t xml:space="preserve">responsibility for capital project implementation/mentoring of </w:t>
            </w:r>
            <w:r w:rsidR="00195A82">
              <w:rPr>
                <w:rFonts w:ascii="Trebuchet MS" w:hAnsi="Trebuchet MS"/>
                <w:color w:val="000000"/>
              </w:rPr>
              <w:t xml:space="preserve">26 plants and </w:t>
            </w:r>
            <w:r w:rsidR="00DD4D75">
              <w:rPr>
                <w:rFonts w:ascii="Trebuchet MS" w:hAnsi="Trebuchet MS"/>
                <w:color w:val="000000"/>
              </w:rPr>
              <w:t>32</w:t>
            </w:r>
            <w:r w:rsidR="00F8171F">
              <w:rPr>
                <w:rFonts w:ascii="Trebuchet MS" w:hAnsi="Trebuchet MS"/>
                <w:color w:val="000000"/>
              </w:rPr>
              <w:t xml:space="preserve"> dotted line engineers.</w:t>
            </w:r>
            <w:r>
              <w:rPr>
                <w:rFonts w:ascii="Trebuchet MS" w:hAnsi="Trebuchet MS"/>
                <w:color w:val="000000"/>
              </w:rPr>
              <w:t xml:space="preserve"> This would include both Frozen and Dry side </w:t>
            </w:r>
            <w:r w:rsidR="00DD4D75">
              <w:rPr>
                <w:rFonts w:ascii="Trebuchet MS" w:hAnsi="Trebuchet MS"/>
                <w:color w:val="000000"/>
              </w:rPr>
              <w:t xml:space="preserve">Pinnacle </w:t>
            </w:r>
            <w:r w:rsidR="00715F42">
              <w:rPr>
                <w:rFonts w:ascii="Trebuchet MS" w:hAnsi="Trebuchet MS"/>
                <w:color w:val="000000"/>
              </w:rPr>
              <w:t>facilities. Also acted a</w:t>
            </w:r>
            <w:r w:rsidR="00DD4D75">
              <w:rPr>
                <w:rFonts w:ascii="Trebuchet MS" w:hAnsi="Trebuchet MS"/>
                <w:color w:val="000000"/>
              </w:rPr>
              <w:t>s a</w:t>
            </w:r>
            <w:r w:rsidR="00715F42">
              <w:rPr>
                <w:rFonts w:ascii="Trebuchet MS" w:hAnsi="Trebuchet MS"/>
                <w:color w:val="000000"/>
              </w:rPr>
              <w:t xml:space="preserve"> </w:t>
            </w:r>
            <w:r w:rsidR="00974144">
              <w:rPr>
                <w:rFonts w:ascii="Trebuchet MS" w:hAnsi="Trebuchet MS"/>
                <w:color w:val="000000"/>
              </w:rPr>
              <w:t>mentor, resource</w:t>
            </w:r>
            <w:r w:rsidR="00715F42">
              <w:rPr>
                <w:rFonts w:ascii="Trebuchet MS" w:hAnsi="Trebuchet MS"/>
                <w:color w:val="000000"/>
              </w:rPr>
              <w:t>, and auditor</w:t>
            </w:r>
            <w:r>
              <w:rPr>
                <w:rFonts w:ascii="Trebuchet MS" w:hAnsi="Trebuchet MS"/>
                <w:color w:val="000000"/>
              </w:rPr>
              <w:t xml:space="preserve"> for Pinnacle C0-Pack</w:t>
            </w:r>
            <w:r w:rsidR="00715F42">
              <w:rPr>
                <w:rFonts w:ascii="Trebuchet MS" w:hAnsi="Trebuchet MS"/>
                <w:color w:val="000000"/>
              </w:rPr>
              <w:t>er</w:t>
            </w:r>
            <w:r>
              <w:rPr>
                <w:rFonts w:ascii="Trebuchet MS" w:hAnsi="Trebuchet MS"/>
                <w:color w:val="000000"/>
              </w:rPr>
              <w:t xml:space="preserve"> </w:t>
            </w:r>
            <w:r w:rsidR="00974144">
              <w:rPr>
                <w:rFonts w:ascii="Trebuchet MS" w:hAnsi="Trebuchet MS"/>
                <w:color w:val="000000"/>
              </w:rPr>
              <w:t xml:space="preserve">facilities One of </w:t>
            </w:r>
            <w:r w:rsidR="00195A82">
              <w:rPr>
                <w:rFonts w:ascii="Trebuchet MS" w:hAnsi="Trebuchet MS"/>
                <w:color w:val="000000"/>
              </w:rPr>
              <w:t xml:space="preserve">my objectives was to construct 80MM capital </w:t>
            </w:r>
            <w:r w:rsidR="00195A82">
              <w:rPr>
                <w:rFonts w:ascii="Trebuchet MS" w:hAnsi="Trebuchet MS"/>
                <w:color w:val="000000"/>
              </w:rPr>
              <w:lastRenderedPageBreak/>
              <w:t>expenditures</w:t>
            </w:r>
            <w:r w:rsidR="00974144">
              <w:rPr>
                <w:rFonts w:ascii="Trebuchet MS" w:hAnsi="Trebuchet MS"/>
                <w:color w:val="000000"/>
              </w:rPr>
              <w:t xml:space="preserve"> Frozen and Dry Grocery side. T</w:t>
            </w:r>
            <w:r w:rsidR="00195A82">
              <w:rPr>
                <w:rFonts w:ascii="Trebuchet MS" w:hAnsi="Trebuchet MS"/>
                <w:color w:val="000000"/>
              </w:rPr>
              <w:t>his included working with EHS (Safety) P</w:t>
            </w:r>
            <w:r w:rsidR="00715F42">
              <w:rPr>
                <w:rFonts w:ascii="Trebuchet MS" w:hAnsi="Trebuchet MS"/>
                <w:color w:val="000000"/>
              </w:rPr>
              <w:t>lant Engineers, QA, Marketing</w:t>
            </w:r>
            <w:r w:rsidR="00974144">
              <w:rPr>
                <w:rFonts w:ascii="Trebuchet MS" w:hAnsi="Trebuchet MS"/>
                <w:color w:val="000000"/>
              </w:rPr>
              <w:t>,</w:t>
            </w:r>
            <w:r w:rsidR="00715F42">
              <w:rPr>
                <w:rFonts w:ascii="Trebuchet MS" w:hAnsi="Trebuchet MS"/>
                <w:color w:val="000000"/>
              </w:rPr>
              <w:t xml:space="preserve"> IT</w:t>
            </w:r>
            <w:r w:rsidR="00974144">
              <w:rPr>
                <w:rFonts w:ascii="Trebuchet MS" w:hAnsi="Trebuchet MS"/>
                <w:color w:val="000000"/>
              </w:rPr>
              <w:t>, and Co-packer</w:t>
            </w:r>
            <w:r w:rsidR="00715F42">
              <w:rPr>
                <w:rFonts w:ascii="Trebuchet MS" w:hAnsi="Trebuchet MS"/>
                <w:color w:val="000000"/>
              </w:rPr>
              <w:t xml:space="preserve"> departments. My</w:t>
            </w:r>
            <w:r>
              <w:rPr>
                <w:rFonts w:ascii="Trebuchet MS" w:hAnsi="Trebuchet MS"/>
                <w:color w:val="000000"/>
              </w:rPr>
              <w:t xml:space="preserve"> Projects </w:t>
            </w:r>
            <w:r w:rsidR="00715F42">
              <w:rPr>
                <w:rFonts w:ascii="Trebuchet MS" w:hAnsi="Trebuchet MS"/>
                <w:color w:val="000000"/>
              </w:rPr>
              <w:t>have</w:t>
            </w:r>
            <w:r>
              <w:rPr>
                <w:rFonts w:ascii="Trebuchet MS" w:hAnsi="Trebuchet MS"/>
                <w:color w:val="000000"/>
              </w:rPr>
              <w:t xml:space="preserve"> range</w:t>
            </w:r>
            <w:r w:rsidR="00715F42">
              <w:rPr>
                <w:rFonts w:ascii="Trebuchet MS" w:hAnsi="Trebuchet MS"/>
                <w:color w:val="000000"/>
              </w:rPr>
              <w:t>d</w:t>
            </w:r>
            <w:r>
              <w:rPr>
                <w:rFonts w:ascii="Trebuchet MS" w:hAnsi="Trebuchet MS"/>
                <w:color w:val="000000"/>
              </w:rPr>
              <w:t xml:space="preserve"> in scope and complexity from minor facility maintenance projects to major capital initiatives. In addition </w:t>
            </w:r>
            <w:r w:rsidR="00715F42">
              <w:rPr>
                <w:rFonts w:ascii="Trebuchet MS" w:hAnsi="Trebuchet MS"/>
                <w:color w:val="000000"/>
              </w:rPr>
              <w:t xml:space="preserve">my projects have come in </w:t>
            </w:r>
            <w:r>
              <w:rPr>
                <w:rFonts w:ascii="Trebuchet MS" w:hAnsi="Trebuchet MS"/>
                <w:color w:val="000000"/>
              </w:rPr>
              <w:t xml:space="preserve">on-time, on-budget </w:t>
            </w:r>
            <w:r w:rsidR="00715F42">
              <w:rPr>
                <w:rFonts w:ascii="Trebuchet MS" w:hAnsi="Trebuchet MS"/>
                <w:color w:val="000000"/>
              </w:rPr>
              <w:t>delivery;</w:t>
            </w:r>
            <w:r>
              <w:rPr>
                <w:rFonts w:ascii="Trebuchet MS" w:hAnsi="Trebuchet MS"/>
                <w:color w:val="000000"/>
              </w:rPr>
              <w:t xml:space="preserve"> projects must be implemented to ensure optimum plant performance, maintaining quality food products, worker and environmental safety, and the lowest feasible conve</w:t>
            </w:r>
            <w:r w:rsidR="00715F42">
              <w:rPr>
                <w:rFonts w:ascii="Trebuchet MS" w:hAnsi="Trebuchet MS"/>
                <w:color w:val="000000"/>
              </w:rPr>
              <w:t>rsion cost. I have</w:t>
            </w:r>
            <w:r>
              <w:rPr>
                <w:rFonts w:ascii="Trebuchet MS" w:hAnsi="Trebuchet MS"/>
                <w:color w:val="000000"/>
              </w:rPr>
              <w:t xml:space="preserve"> also </w:t>
            </w:r>
            <w:r w:rsidR="00715F42">
              <w:rPr>
                <w:rFonts w:ascii="Trebuchet MS" w:hAnsi="Trebuchet MS"/>
                <w:color w:val="000000"/>
              </w:rPr>
              <w:t>provided</w:t>
            </w:r>
            <w:r>
              <w:rPr>
                <w:rFonts w:ascii="Trebuchet MS" w:hAnsi="Trebuchet MS"/>
                <w:color w:val="000000"/>
              </w:rPr>
              <w:t xml:space="preserve"> technical leadership to ensure continuous improvement of equipment and process capability and capacity.</w:t>
            </w:r>
            <w:r w:rsidR="00715F42">
              <w:rPr>
                <w:rFonts w:ascii="Trebuchet MS" w:hAnsi="Trebuchet MS"/>
                <w:color w:val="000000"/>
              </w:rPr>
              <w:t xml:space="preserve"> I have also worked with others in Corporate group </w:t>
            </w:r>
            <w:r w:rsidR="00974144">
              <w:rPr>
                <w:rFonts w:ascii="Trebuchet MS" w:hAnsi="Trebuchet MS"/>
                <w:color w:val="000000"/>
              </w:rPr>
              <w:t>to create structure in CPA procedures</w:t>
            </w:r>
            <w:r w:rsidR="00715F42">
              <w:rPr>
                <w:rFonts w:ascii="Trebuchet MS" w:hAnsi="Trebuchet MS"/>
                <w:color w:val="000000"/>
              </w:rPr>
              <w:t xml:space="preserve"> and continue to work on corporate standards.</w:t>
            </w:r>
          </w:p>
          <w:p w:rsidR="00357D84" w:rsidRPr="00AF186D" w:rsidRDefault="008A60E6" w:rsidP="005C09D1">
            <w:pPr>
              <w:pStyle w:val="CompanyName"/>
              <w:rPr>
                <w:b/>
              </w:rPr>
            </w:pPr>
            <w:r>
              <w:rPr>
                <w:b/>
              </w:rPr>
              <w:t>Bellisio Foods,</w:t>
            </w:r>
            <w:r w:rsidR="00AF186D">
              <w:rPr>
                <w:b/>
              </w:rPr>
              <w:t xml:space="preserve"> </w:t>
            </w:r>
            <w:r w:rsidR="00841F8F">
              <w:rPr>
                <w:b/>
              </w:rPr>
              <w:t xml:space="preserve">Sr. </w:t>
            </w:r>
            <w:r w:rsidR="005B08E2">
              <w:rPr>
                <w:b/>
              </w:rPr>
              <w:t xml:space="preserve">Project Engineer </w:t>
            </w:r>
            <w:r w:rsidR="00357D84">
              <w:rPr>
                <w:b/>
              </w:rPr>
              <w:t xml:space="preserve">            </w:t>
            </w:r>
            <w:r w:rsidR="000F213F">
              <w:rPr>
                <w:b/>
              </w:rPr>
              <w:t xml:space="preserve">                 2007-2011</w:t>
            </w:r>
            <w:r w:rsidR="00357D84">
              <w:rPr>
                <w:b/>
              </w:rPr>
              <w:t xml:space="preserve">    </w:t>
            </w:r>
            <w:r w:rsidR="00AF186D">
              <w:rPr>
                <w:b/>
              </w:rPr>
              <w:t xml:space="preserve">       </w:t>
            </w:r>
            <w:r w:rsidR="000F213F">
              <w:rPr>
                <w:b/>
              </w:rPr>
              <w:t xml:space="preserve">   </w:t>
            </w:r>
            <w:r w:rsidR="00357D84">
              <w:rPr>
                <w:b/>
              </w:rPr>
              <w:t xml:space="preserve"> </w:t>
            </w:r>
            <w:r w:rsidR="00AF7844">
              <w:t>Responsible for majority of</w:t>
            </w:r>
            <w:r w:rsidR="008C12CC">
              <w:t xml:space="preserve"> capital projects for </w:t>
            </w:r>
            <w:r w:rsidR="005B08E2">
              <w:t>2</w:t>
            </w:r>
            <w:r w:rsidR="00357D84">
              <w:t xml:space="preserve"> facilities including startup of new state o</w:t>
            </w:r>
            <w:r w:rsidR="005B08E2">
              <w:t>f the art frozen entrée lines</w:t>
            </w:r>
            <w:r w:rsidR="00357D84">
              <w:t xml:space="preserve"> in Ohio.</w:t>
            </w:r>
            <w:r w:rsidR="008C12CC">
              <w:t xml:space="preserve"> </w:t>
            </w:r>
            <w:r w:rsidR="00AF186D">
              <w:t xml:space="preserve"> Leader of Conti</w:t>
            </w:r>
            <w:r w:rsidR="008F4747">
              <w:t>nuous Improvement T</w:t>
            </w:r>
            <w:r w:rsidR="00AF186D">
              <w:t>eam</w:t>
            </w:r>
            <w:r w:rsidR="005C09D1">
              <w:t>.</w:t>
            </w:r>
          </w:p>
          <w:p w:rsidR="008C12CC" w:rsidRPr="00357D84" w:rsidRDefault="008C12CC" w:rsidP="00357D84">
            <w:pPr>
              <w:pStyle w:val="Achievement"/>
              <w:numPr>
                <w:ilvl w:val="0"/>
                <w:numId w:val="0"/>
              </w:numPr>
            </w:pPr>
          </w:p>
          <w:p w:rsidR="00ED4AD7" w:rsidRDefault="006F0788" w:rsidP="00ED4AD7">
            <w:pPr>
              <w:pStyle w:val="CompanyName"/>
            </w:pPr>
            <w:r>
              <w:rPr>
                <w:b/>
              </w:rPr>
              <w:t>Flint River</w:t>
            </w:r>
            <w:r w:rsidR="009C36C4">
              <w:rPr>
                <w:b/>
              </w:rPr>
              <w:t xml:space="preserve"> Foods, Plant</w:t>
            </w:r>
            <w:r>
              <w:rPr>
                <w:b/>
              </w:rPr>
              <w:t xml:space="preserve"> Manager</w:t>
            </w:r>
            <w:r w:rsidR="009C36C4">
              <w:rPr>
                <w:b/>
              </w:rPr>
              <w:t xml:space="preserve">         </w:t>
            </w:r>
            <w:r w:rsidR="00961AA5">
              <w:rPr>
                <w:b/>
              </w:rPr>
              <w:t xml:space="preserve"> </w:t>
            </w:r>
            <w:r w:rsidR="00401466">
              <w:rPr>
                <w:b/>
              </w:rPr>
              <w:t xml:space="preserve">                       </w:t>
            </w:r>
            <w:r w:rsidR="008A60E6">
              <w:rPr>
                <w:b/>
              </w:rPr>
              <w:t xml:space="preserve">     </w:t>
            </w:r>
            <w:r w:rsidR="00401466">
              <w:rPr>
                <w:b/>
              </w:rPr>
              <w:t>2003-</w:t>
            </w:r>
            <w:r w:rsidR="008A60E6">
              <w:rPr>
                <w:b/>
              </w:rPr>
              <w:t>2007</w:t>
            </w:r>
            <w:r w:rsidR="00ED4AD7">
              <w:tab/>
              <w:t xml:space="preserve"> </w:t>
            </w:r>
          </w:p>
          <w:p w:rsidR="00ED4AD7" w:rsidRDefault="00ED4AD7" w:rsidP="00102EA3">
            <w:pPr>
              <w:pStyle w:val="Achievement"/>
              <w:numPr>
                <w:ilvl w:val="0"/>
                <w:numId w:val="0"/>
              </w:numPr>
            </w:pPr>
            <w:r>
              <w:t xml:space="preserve">Recruited by Glory Foods and New Era Canning Company </w:t>
            </w:r>
            <w:r w:rsidR="00AD4128">
              <w:t xml:space="preserve">to reopen the </w:t>
            </w:r>
            <w:r w:rsidR="00401466">
              <w:rPr>
                <w:color w:val="000000"/>
              </w:rPr>
              <w:t xml:space="preserve">production </w:t>
            </w:r>
            <w:r w:rsidR="00AD4128">
              <w:t xml:space="preserve">facility. Direct </w:t>
            </w:r>
            <w:r w:rsidR="00187C0E">
              <w:t>sales,</w:t>
            </w:r>
            <w:r w:rsidR="0021630F">
              <w:t xml:space="preserve"> </w:t>
            </w:r>
            <w:r w:rsidR="00AD4128">
              <w:t>production, logistics</w:t>
            </w:r>
            <w:r w:rsidR="0021630F">
              <w:t xml:space="preserve">, and </w:t>
            </w:r>
            <w:r w:rsidR="00401466">
              <w:t xml:space="preserve">SBR </w:t>
            </w:r>
            <w:r w:rsidR="0021630F">
              <w:t xml:space="preserve">wastewater facility management. Directed the engineering and installation of </w:t>
            </w:r>
            <w:r w:rsidR="006776D4">
              <w:t xml:space="preserve">a canning line. </w:t>
            </w:r>
            <w:r w:rsidR="0021630F">
              <w:t xml:space="preserve">Began with a staff of 17 and have grown the business to 255 employees. </w:t>
            </w:r>
            <w:r w:rsidR="0021126C">
              <w:t>Company sales in excess of 15</w:t>
            </w:r>
            <w:r w:rsidR="006776D4">
              <w:t xml:space="preserve"> million annually.</w:t>
            </w:r>
            <w:r w:rsidR="00401466">
              <w:t xml:space="preserve"> We produce over 78</w:t>
            </w:r>
            <w:r w:rsidR="0021126C">
              <w:t xml:space="preserve"> million lbs of frozen and canned vegetables annually.</w:t>
            </w:r>
          </w:p>
          <w:p w:rsidR="006776D4" w:rsidRDefault="006776D4" w:rsidP="006776D4">
            <w:pPr>
              <w:pStyle w:val="Achievement"/>
              <w:numPr>
                <w:ilvl w:val="0"/>
                <w:numId w:val="0"/>
              </w:numPr>
            </w:pPr>
          </w:p>
          <w:p w:rsidR="006776D4" w:rsidRPr="00102EA3" w:rsidRDefault="006F0788" w:rsidP="00B6076A">
            <w:pPr>
              <w:pStyle w:val="Achievement"/>
              <w:numPr>
                <w:ilvl w:val="0"/>
                <w:numId w:val="0"/>
              </w:numPr>
              <w:rPr>
                <w:b/>
              </w:rPr>
            </w:pPr>
            <w:r>
              <w:rPr>
                <w:b/>
              </w:rPr>
              <w:t>Kraft Nabisco Atl</w:t>
            </w:r>
            <w:r w:rsidR="008E1CA3">
              <w:rPr>
                <w:b/>
              </w:rPr>
              <w:t>ant</w:t>
            </w:r>
            <w:r w:rsidR="0010783F">
              <w:rPr>
                <w:b/>
              </w:rPr>
              <w:t xml:space="preserve">a Bakery, Maintenance Manager    </w:t>
            </w:r>
            <w:r w:rsidR="008E1CA3">
              <w:rPr>
                <w:b/>
              </w:rPr>
              <w:t xml:space="preserve">    </w:t>
            </w:r>
            <w:r w:rsidR="003B6946">
              <w:rPr>
                <w:b/>
              </w:rPr>
              <w:t xml:space="preserve">  </w:t>
            </w:r>
            <w:r w:rsidR="00B6076A">
              <w:rPr>
                <w:b/>
              </w:rPr>
              <w:t>1997- 2003</w:t>
            </w:r>
          </w:p>
          <w:p w:rsidR="00945D26" w:rsidRDefault="00945D26" w:rsidP="00945D26">
            <w:pPr>
              <w:pStyle w:val="Achievement"/>
              <w:numPr>
                <w:ilvl w:val="0"/>
                <w:numId w:val="0"/>
              </w:numPr>
            </w:pPr>
            <w:r>
              <w:t xml:space="preserve"> </w:t>
            </w:r>
            <w:r w:rsidR="00301CC4">
              <w:t xml:space="preserve">Directed 106 members of maintenance staff. </w:t>
            </w:r>
            <w:r>
              <w:t>By utilizing MIMS and SAP preventive maintenance programs</w:t>
            </w:r>
            <w:r w:rsidR="00401466">
              <w:t>, and good</w:t>
            </w:r>
            <w:r>
              <w:t xml:space="preserve"> communication skills with the BCT,</w:t>
            </w:r>
            <w:r w:rsidR="0022747C">
              <w:t xml:space="preserve"> </w:t>
            </w:r>
            <w:r>
              <w:t xml:space="preserve">IAM, and IBEW unions, we were able </w:t>
            </w:r>
            <w:r w:rsidR="00003AEB">
              <w:t>increase upti</w:t>
            </w:r>
            <w:r w:rsidR="00151FB1">
              <w:t>me efficiencies and decrease refuse</w:t>
            </w:r>
            <w:r w:rsidR="00003AEB">
              <w:t xml:space="preserve"> to new levels. Worked closely with Production and Engineering Departments to strive to be the low cost producer of all of our products. Led all Nabisco Bakeries in CI’s (continuing improvement) ideas for 3 years straight.  Team Leader and Emergency Commander for the KSMRP (Kraft Safety Risk Management Program). Leader of committee for the 2000-2003 IAM contract negations</w:t>
            </w:r>
            <w:r w:rsidR="00596C3D">
              <w:t>.</w:t>
            </w:r>
          </w:p>
          <w:p w:rsidR="001F4623" w:rsidRDefault="001F4623" w:rsidP="00945D26">
            <w:pPr>
              <w:pStyle w:val="Achievement"/>
              <w:numPr>
                <w:ilvl w:val="0"/>
                <w:numId w:val="0"/>
              </w:numPr>
            </w:pPr>
          </w:p>
          <w:p w:rsidR="00596C3D" w:rsidRPr="00102EA3" w:rsidRDefault="001F4623" w:rsidP="00945D26">
            <w:pPr>
              <w:pStyle w:val="Achievement"/>
              <w:numPr>
                <w:ilvl w:val="0"/>
                <w:numId w:val="0"/>
              </w:numPr>
              <w:rPr>
                <w:b/>
              </w:rPr>
            </w:pPr>
            <w:r w:rsidRPr="00102EA3">
              <w:rPr>
                <w:b/>
              </w:rPr>
              <w:t xml:space="preserve">Southern Frozen </w:t>
            </w:r>
            <w:r w:rsidR="00596C3D" w:rsidRPr="00102EA3">
              <w:rPr>
                <w:b/>
              </w:rPr>
              <w:t>Foods</w:t>
            </w:r>
            <w:r w:rsidR="00301CC4">
              <w:rPr>
                <w:b/>
              </w:rPr>
              <w:t>, Maintenance Man</w:t>
            </w:r>
            <w:r w:rsidR="009D29F6">
              <w:rPr>
                <w:b/>
              </w:rPr>
              <w:t>a</w:t>
            </w:r>
            <w:r w:rsidR="00301CC4">
              <w:rPr>
                <w:b/>
              </w:rPr>
              <w:t>ger/Project Engineer</w:t>
            </w:r>
            <w:r w:rsidR="00B6076A">
              <w:rPr>
                <w:b/>
              </w:rPr>
              <w:t xml:space="preserve">  1990-1997</w:t>
            </w:r>
          </w:p>
          <w:p w:rsidR="001F4623" w:rsidRDefault="00596C3D" w:rsidP="00945D26">
            <w:pPr>
              <w:pStyle w:val="Achievement"/>
              <w:numPr>
                <w:ilvl w:val="0"/>
                <w:numId w:val="0"/>
              </w:numPr>
            </w:pPr>
            <w:r>
              <w:t>Responsible for Refrigeration and Electrical Departments. The duties included creating preventive maintenance program, Process Safety Management program for the refrigeration department. Team leader and Project Engineer for reconstruction of a 22.5 milli</w:t>
            </w:r>
            <w:r w:rsidR="00F80AF0">
              <w:t>on dollar repack facility. I directed installation and startup of the</w:t>
            </w:r>
            <w:r>
              <w:t xml:space="preserve"> </w:t>
            </w:r>
            <w:r w:rsidR="00F80AF0">
              <w:t>electrical, refrigeration, and packaging line.</w:t>
            </w:r>
          </w:p>
          <w:p w:rsidR="00F80AF0" w:rsidRDefault="00F80AF0" w:rsidP="00945D26">
            <w:pPr>
              <w:pStyle w:val="Achievement"/>
              <w:numPr>
                <w:ilvl w:val="0"/>
                <w:numId w:val="0"/>
              </w:numPr>
            </w:pPr>
          </w:p>
          <w:p w:rsidR="00F80AF0" w:rsidRPr="00102EA3" w:rsidRDefault="00C53A93" w:rsidP="00B6076A">
            <w:pPr>
              <w:pStyle w:val="Achievement"/>
              <w:numPr>
                <w:ilvl w:val="0"/>
                <w:numId w:val="0"/>
              </w:numPr>
              <w:rPr>
                <w:b/>
              </w:rPr>
            </w:pPr>
            <w:r w:rsidRPr="00102EA3">
              <w:rPr>
                <w:b/>
              </w:rPr>
              <w:t>L</w:t>
            </w:r>
            <w:r w:rsidR="00F80AF0" w:rsidRPr="00102EA3">
              <w:rPr>
                <w:b/>
              </w:rPr>
              <w:t>ockheed Georgia Company</w:t>
            </w:r>
            <w:r w:rsidR="00301CC4">
              <w:rPr>
                <w:b/>
              </w:rPr>
              <w:t>,</w:t>
            </w:r>
            <w:r w:rsidR="007063ED">
              <w:rPr>
                <w:b/>
              </w:rPr>
              <w:t xml:space="preserve"> </w:t>
            </w:r>
            <w:r w:rsidR="00301CC4">
              <w:rPr>
                <w:b/>
              </w:rPr>
              <w:t xml:space="preserve"> Engineer</w:t>
            </w:r>
            <w:r w:rsidR="00B6076A">
              <w:rPr>
                <w:b/>
              </w:rPr>
              <w:t xml:space="preserve">                               </w:t>
            </w:r>
            <w:r w:rsidR="003B6946">
              <w:rPr>
                <w:b/>
              </w:rPr>
              <w:t xml:space="preserve">  </w:t>
            </w:r>
            <w:r w:rsidR="00B6076A">
              <w:rPr>
                <w:b/>
              </w:rPr>
              <w:t xml:space="preserve"> 1988-1989</w:t>
            </w:r>
          </w:p>
          <w:p w:rsidR="00F80AF0" w:rsidRDefault="00F80AF0" w:rsidP="00F80AF0">
            <w:pPr>
              <w:pStyle w:val="Achievement"/>
              <w:numPr>
                <w:ilvl w:val="0"/>
                <w:numId w:val="0"/>
              </w:numPr>
            </w:pPr>
            <w:r>
              <w:t>Participated in the construction of the fuselage of the C-5B aircraft. Team member of Engineering studies done on the Satellite Communication equipment on the aircraft.</w:t>
            </w:r>
          </w:p>
          <w:p w:rsidR="00C53A93" w:rsidRDefault="00C53A93" w:rsidP="00F80AF0">
            <w:pPr>
              <w:pStyle w:val="Achievement"/>
              <w:numPr>
                <w:ilvl w:val="0"/>
                <w:numId w:val="0"/>
              </w:numPr>
            </w:pPr>
          </w:p>
          <w:p w:rsidR="00C53A93" w:rsidRPr="00102EA3" w:rsidRDefault="00C53A93" w:rsidP="00B6076A">
            <w:pPr>
              <w:pStyle w:val="Achievement"/>
              <w:numPr>
                <w:ilvl w:val="0"/>
                <w:numId w:val="0"/>
              </w:numPr>
              <w:rPr>
                <w:b/>
              </w:rPr>
            </w:pPr>
            <w:smartTag w:uri="urn:schemas-microsoft-com:office:smarttags" w:element="country-region">
              <w:smartTag w:uri="urn:schemas-microsoft-com:office:smarttags" w:element="place">
                <w:r w:rsidRPr="00102EA3">
                  <w:rPr>
                    <w:b/>
                  </w:rPr>
                  <w:t>United States</w:t>
                </w:r>
              </w:smartTag>
            </w:smartTag>
            <w:r w:rsidRPr="00102EA3">
              <w:rPr>
                <w:b/>
              </w:rPr>
              <w:t xml:space="preserve"> Navy</w:t>
            </w:r>
            <w:r w:rsidR="007063ED">
              <w:rPr>
                <w:b/>
              </w:rPr>
              <w:t>, Electronic Technician</w:t>
            </w:r>
            <w:r w:rsidR="00B6076A">
              <w:rPr>
                <w:b/>
              </w:rPr>
              <w:t xml:space="preserve">                             1983-1988</w:t>
            </w:r>
          </w:p>
          <w:p w:rsidR="00945D26" w:rsidRDefault="00C53A93" w:rsidP="00945D26">
            <w:pPr>
              <w:pStyle w:val="Achievement"/>
              <w:numPr>
                <w:ilvl w:val="0"/>
                <w:numId w:val="0"/>
              </w:numPr>
            </w:pPr>
            <w:r>
              <w:t>Performed maintenance, repair and troubleshooting of radar and communication equipment. While station at SIMA,</w:t>
            </w:r>
            <w:r w:rsidR="0022747C">
              <w:t xml:space="preserve"> </w:t>
            </w:r>
            <w:r>
              <w:t>was responsible for planning and estimating of electrical upgrades and modification on Naval vessels. Received Naval Commendation medal, Good Conduct Medal, and Honorable discharge.</w:t>
            </w:r>
          </w:p>
          <w:p w:rsidR="00102EA3" w:rsidRDefault="00102EA3" w:rsidP="00945D26">
            <w:pPr>
              <w:pStyle w:val="Achievement"/>
              <w:numPr>
                <w:ilvl w:val="0"/>
                <w:numId w:val="0"/>
              </w:numPr>
            </w:pPr>
            <w:r>
              <w:t>.</w:t>
            </w:r>
          </w:p>
          <w:p w:rsidR="006776D4" w:rsidRDefault="006776D4" w:rsidP="006776D4">
            <w:pPr>
              <w:pStyle w:val="Achievement"/>
              <w:numPr>
                <w:ilvl w:val="0"/>
                <w:numId w:val="0"/>
              </w:numPr>
            </w:pPr>
          </w:p>
        </w:tc>
      </w:tr>
      <w:tr w:rsidR="00ED4AD7">
        <w:tc>
          <w:tcPr>
            <w:tcW w:w="2160" w:type="dxa"/>
            <w:shd w:val="clear" w:color="auto" w:fill="auto"/>
          </w:tcPr>
          <w:p w:rsidR="00ED4AD7" w:rsidRDefault="009D5336" w:rsidP="002F0012">
            <w:pPr>
              <w:pStyle w:val="SectionTitle"/>
            </w:pPr>
            <w:r>
              <w:lastRenderedPageBreak/>
              <w:t xml:space="preserve"> </w:t>
            </w:r>
            <w:r w:rsidR="00ED4AD7">
              <w:t>Education</w:t>
            </w:r>
          </w:p>
        </w:tc>
        <w:tc>
          <w:tcPr>
            <w:tcW w:w="6660" w:type="dxa"/>
            <w:shd w:val="clear" w:color="auto" w:fill="auto"/>
          </w:tcPr>
          <w:p w:rsidR="00ED4AD7" w:rsidRDefault="00F163F8" w:rsidP="0022747C">
            <w:pPr>
              <w:pStyle w:val="CompanyName"/>
            </w:pPr>
            <w:r>
              <w:t xml:space="preserve"> BSEE</w:t>
            </w:r>
            <w:r w:rsidR="005849BF">
              <w:t xml:space="preserve"> North Carolina State University                                  </w:t>
            </w:r>
            <w:r>
              <w:t xml:space="preserve">    </w:t>
            </w:r>
            <w:r w:rsidR="005849BF">
              <w:t xml:space="preserve">    </w:t>
            </w:r>
            <w:r w:rsidR="00C53A93">
              <w:t>Associate of Science, Middle Georgia College</w:t>
            </w:r>
          </w:p>
          <w:p w:rsidR="00ED4AD7" w:rsidRDefault="0022747C" w:rsidP="0022747C">
            <w:pPr>
              <w:pStyle w:val="Achievement"/>
              <w:numPr>
                <w:ilvl w:val="0"/>
                <w:numId w:val="0"/>
              </w:numPr>
            </w:pPr>
            <w:r>
              <w:t xml:space="preserve">High School Diploma, </w:t>
            </w:r>
            <w:smartTag w:uri="urn:schemas-microsoft-com:office:smarttags" w:element="place">
              <w:smartTag w:uri="urn:schemas-microsoft-com:office:smarttags" w:element="PlaceName">
                <w:r>
                  <w:t>Dooly</w:t>
                </w:r>
              </w:smartTag>
              <w:r>
                <w:t xml:space="preserve"> </w:t>
              </w:r>
              <w:smartTag w:uri="urn:schemas-microsoft-com:office:smarttags" w:element="PlaceType">
                <w:r>
                  <w:t>County</w:t>
                </w:r>
              </w:smartTag>
              <w:r>
                <w:t xml:space="preserve"> </w:t>
              </w:r>
              <w:smartTag w:uri="urn:schemas-microsoft-com:office:smarttags" w:element="PlaceType">
                <w:r>
                  <w:t>High School</w:t>
                </w:r>
              </w:smartTag>
            </w:smartTag>
          </w:p>
        </w:tc>
      </w:tr>
      <w:tr w:rsidR="00ED4AD7">
        <w:trPr>
          <w:trHeight w:val="773"/>
        </w:trPr>
        <w:tc>
          <w:tcPr>
            <w:tcW w:w="2160" w:type="dxa"/>
            <w:shd w:val="clear" w:color="auto" w:fill="auto"/>
          </w:tcPr>
          <w:p w:rsidR="00ED4AD7" w:rsidRDefault="00ED4AD7" w:rsidP="002F0012">
            <w:pPr>
              <w:pStyle w:val="SectionTitle"/>
            </w:pPr>
            <w:r>
              <w:t>Technical Training</w:t>
            </w:r>
          </w:p>
        </w:tc>
        <w:tc>
          <w:tcPr>
            <w:tcW w:w="6660" w:type="dxa"/>
            <w:shd w:val="clear" w:color="auto" w:fill="auto"/>
          </w:tcPr>
          <w:p w:rsidR="00593059" w:rsidRDefault="00593059" w:rsidP="0022747C">
            <w:pPr>
              <w:pStyle w:val="BodyText"/>
            </w:pPr>
            <w:r>
              <w:t xml:space="preserve">                                                   </w:t>
            </w:r>
          </w:p>
          <w:p w:rsidR="00102EA3" w:rsidRDefault="00102EA3" w:rsidP="00102EA3">
            <w:pPr>
              <w:pStyle w:val="Achievement"/>
              <w:numPr>
                <w:ilvl w:val="0"/>
                <w:numId w:val="0"/>
              </w:numPr>
            </w:pPr>
            <w:r>
              <w:t>Allen Bradley, PLC Programming Control Logix 5000.</w:t>
            </w:r>
          </w:p>
          <w:p w:rsidR="00102EA3" w:rsidRDefault="00102EA3" w:rsidP="00102EA3">
            <w:pPr>
              <w:pStyle w:val="Achievement"/>
              <w:numPr>
                <w:ilvl w:val="0"/>
                <w:numId w:val="0"/>
              </w:numPr>
            </w:pPr>
            <w:r>
              <w:t>Allen Bradley, RSLogix Software.</w:t>
            </w:r>
          </w:p>
          <w:p w:rsidR="00102EA3" w:rsidRDefault="00102EA3" w:rsidP="00102EA3">
            <w:pPr>
              <w:pStyle w:val="Achievement"/>
              <w:numPr>
                <w:ilvl w:val="0"/>
                <w:numId w:val="0"/>
              </w:numPr>
            </w:pPr>
            <w:r>
              <w:t>Allen Bradley, Fundamentals of Programming PLC 6200 software.</w:t>
            </w:r>
          </w:p>
          <w:p w:rsidR="00102EA3" w:rsidRDefault="00102EA3" w:rsidP="00102EA3">
            <w:pPr>
              <w:pStyle w:val="Achievement"/>
              <w:numPr>
                <w:ilvl w:val="0"/>
                <w:numId w:val="0"/>
              </w:numPr>
            </w:pPr>
            <w:smartTag w:uri="urn:schemas-microsoft-com:office:smarttags" w:element="place">
              <w:smartTag w:uri="urn:schemas-microsoft-com:office:smarttags" w:element="PlaceName">
                <w:r>
                  <w:t>Clemson</w:t>
                </w:r>
              </w:smartTag>
              <w:r>
                <w:t xml:space="preserve"> </w:t>
              </w:r>
              <w:smartTag w:uri="urn:schemas-microsoft-com:office:smarttags" w:element="PlaceType">
                <w:r>
                  <w:t>University</w:t>
                </w:r>
              </w:smartTag>
            </w:smartTag>
            <w:r>
              <w:t>, Utilities Cost Saving Systems.</w:t>
            </w:r>
          </w:p>
          <w:p w:rsidR="00102EA3" w:rsidRDefault="00102EA3" w:rsidP="00102EA3">
            <w:pPr>
              <w:pStyle w:val="Achievement"/>
              <w:numPr>
                <w:ilvl w:val="0"/>
                <w:numId w:val="0"/>
              </w:numPr>
            </w:pPr>
            <w:r>
              <w:t>IIAR, Refrigeration System Design.</w:t>
            </w:r>
          </w:p>
          <w:p w:rsidR="00102EA3" w:rsidRDefault="00102EA3" w:rsidP="00102EA3">
            <w:pPr>
              <w:pStyle w:val="Achievement"/>
              <w:numPr>
                <w:ilvl w:val="0"/>
                <w:numId w:val="0"/>
              </w:numPr>
            </w:pPr>
            <w:r>
              <w:t>Lockheed Georgia Company, Electronic and Electrical School.</w:t>
            </w:r>
          </w:p>
          <w:p w:rsidR="00102EA3" w:rsidRDefault="00102EA3" w:rsidP="00102EA3">
            <w:pPr>
              <w:pStyle w:val="Achievement"/>
              <w:numPr>
                <w:ilvl w:val="0"/>
                <w:numId w:val="0"/>
              </w:numPr>
            </w:pPr>
            <w:smartTag w:uri="urn:schemas-microsoft-com:office:smarttags" w:element="country-region">
              <w:smartTag w:uri="urn:schemas-microsoft-com:office:smarttags" w:element="place">
                <w:r>
                  <w:t>U.S.</w:t>
                </w:r>
              </w:smartTag>
            </w:smartTag>
            <w:r>
              <w:t xml:space="preserve"> Navy, Naval </w:t>
            </w:r>
            <w:smartTag w:uri="urn:schemas-microsoft-com:office:smarttags" w:element="place">
              <w:smartTag w:uri="urn:schemas-microsoft-com:office:smarttags" w:element="PlaceName">
                <w:r>
                  <w:t>SPA-50A&amp;B</w:t>
                </w:r>
              </w:smartTag>
              <w:r>
                <w:t xml:space="preserve"> </w:t>
              </w:r>
              <w:smartTag w:uri="urn:schemas-microsoft-com:office:smarttags" w:element="PlaceName">
                <w:r>
                  <w:t>Maintenance</w:t>
                </w:r>
              </w:smartTag>
              <w:r>
                <w:t xml:space="preserve"> </w:t>
              </w:r>
              <w:smartTag w:uri="urn:schemas-microsoft-com:office:smarttags" w:element="PlaceType">
                <w:r>
                  <w:t>School</w:t>
                </w:r>
              </w:smartTag>
            </w:smartTag>
            <w:r>
              <w:t>.</w:t>
            </w:r>
          </w:p>
          <w:p w:rsidR="00102EA3" w:rsidRDefault="00102EA3" w:rsidP="00102EA3">
            <w:pPr>
              <w:pStyle w:val="Achievement"/>
              <w:numPr>
                <w:ilvl w:val="0"/>
                <w:numId w:val="0"/>
              </w:numPr>
            </w:pPr>
            <w:smartTag w:uri="urn:schemas-microsoft-com:office:smarttags" w:element="country-region">
              <w:smartTag w:uri="urn:schemas-microsoft-com:office:smarttags" w:element="place">
                <w:r>
                  <w:t>U.S.</w:t>
                </w:r>
              </w:smartTag>
            </w:smartTag>
            <w:r>
              <w:t xml:space="preserve"> Navy, Naval SRC 20,21</w:t>
            </w:r>
          </w:p>
          <w:p w:rsidR="00102EA3" w:rsidRDefault="00102EA3" w:rsidP="00102EA3">
            <w:pPr>
              <w:pStyle w:val="Achievement"/>
              <w:numPr>
                <w:ilvl w:val="0"/>
                <w:numId w:val="0"/>
              </w:numPr>
            </w:pPr>
            <w:smartTag w:uri="urn:schemas-microsoft-com:office:smarttags" w:element="country-region">
              <w:smartTag w:uri="urn:schemas-microsoft-com:office:smarttags" w:element="place">
                <w:r>
                  <w:t>U.S.</w:t>
                </w:r>
              </w:smartTag>
            </w:smartTag>
            <w:r>
              <w:t xml:space="preserve"> </w:t>
            </w:r>
            <w:smartTag w:uri="urn:schemas-microsoft-com:office:smarttags" w:element="place">
              <w:smartTag w:uri="urn:schemas-microsoft-com:office:smarttags" w:element="PlaceName">
                <w:r>
                  <w:t>Air</w:t>
                </w:r>
              </w:smartTag>
              <w:r>
                <w:t xml:space="preserve"> </w:t>
              </w:r>
              <w:smartTag w:uri="urn:schemas-microsoft-com:office:smarttags" w:element="PlaceName">
                <w:r>
                  <w:t>Force</w:t>
                </w:r>
              </w:smartTag>
              <w:r>
                <w:t xml:space="preserve"> </w:t>
              </w:r>
              <w:smartTag w:uri="urn:schemas-microsoft-com:office:smarttags" w:element="PlaceName">
                <w:r>
                  <w:t>Metcal</w:t>
                </w:r>
              </w:smartTag>
              <w:r>
                <w:t xml:space="preserve"> </w:t>
              </w:r>
              <w:smartTag w:uri="urn:schemas-microsoft-com:office:smarttags" w:element="PlaceType">
                <w:r>
                  <w:t>School</w:t>
                </w:r>
              </w:smartTag>
            </w:smartTag>
            <w:r>
              <w:t>.</w:t>
            </w:r>
          </w:p>
          <w:p w:rsidR="00102EA3" w:rsidRDefault="00102EA3" w:rsidP="00102EA3">
            <w:pPr>
              <w:pStyle w:val="Achievement"/>
              <w:numPr>
                <w:ilvl w:val="0"/>
                <w:numId w:val="0"/>
              </w:numPr>
            </w:pPr>
            <w:smartTag w:uri="urn:schemas-microsoft-com:office:smarttags" w:element="country-region">
              <w:smartTag w:uri="urn:schemas-microsoft-com:office:smarttags" w:element="place">
                <w:r>
                  <w:t>U.S.</w:t>
                </w:r>
              </w:smartTag>
            </w:smartTag>
            <w:r>
              <w:t xml:space="preserve"> Navy, Naval AIMS MkXII IFF</w:t>
            </w:r>
          </w:p>
          <w:p w:rsidR="00102EA3" w:rsidRDefault="00102EA3" w:rsidP="00102EA3">
            <w:pPr>
              <w:pStyle w:val="Achievement"/>
              <w:numPr>
                <w:ilvl w:val="0"/>
                <w:numId w:val="0"/>
              </w:numPr>
            </w:pPr>
            <w:smartTag w:uri="urn:schemas-microsoft-com:office:smarttags" w:element="country-region">
              <w:smartTag w:uri="urn:schemas-microsoft-com:office:smarttags" w:element="place">
                <w:r>
                  <w:t>U.S.</w:t>
                </w:r>
              </w:smartTag>
            </w:smartTag>
            <w:r>
              <w:t xml:space="preserve"> Navy, Naval Electronics Technician </w:t>
            </w:r>
          </w:p>
          <w:p w:rsidR="00F90BB2" w:rsidRPr="0022747C" w:rsidRDefault="00102EA3" w:rsidP="00102EA3">
            <w:pPr>
              <w:pStyle w:val="BodyText"/>
            </w:pPr>
            <w:smartTag w:uri="urn:schemas-microsoft-com:office:smarttags" w:element="country-region">
              <w:smartTag w:uri="urn:schemas-microsoft-com:office:smarttags" w:element="place">
                <w:r>
                  <w:t>U.S.</w:t>
                </w:r>
              </w:smartTag>
            </w:smartTag>
            <w:r>
              <w:t xml:space="preserve"> Navy, Naval Basic Electronic and Electrical</w:t>
            </w:r>
          </w:p>
        </w:tc>
      </w:tr>
      <w:tr w:rsidR="00ED4AD7">
        <w:tc>
          <w:tcPr>
            <w:tcW w:w="2160" w:type="dxa"/>
            <w:shd w:val="clear" w:color="auto" w:fill="auto"/>
          </w:tcPr>
          <w:p w:rsidR="00ED4AD7" w:rsidRDefault="00ED4AD7" w:rsidP="002F0012">
            <w:pPr>
              <w:pStyle w:val="SectionTitle"/>
            </w:pPr>
            <w:r>
              <w:t>Computer Skills</w:t>
            </w:r>
          </w:p>
        </w:tc>
        <w:tc>
          <w:tcPr>
            <w:tcW w:w="6660" w:type="dxa"/>
            <w:shd w:val="clear" w:color="auto" w:fill="auto"/>
          </w:tcPr>
          <w:p w:rsidR="00593059" w:rsidRDefault="00593059" w:rsidP="00593059">
            <w:pPr>
              <w:pStyle w:val="Objective"/>
            </w:pPr>
          </w:p>
          <w:p w:rsidR="00102EA3" w:rsidRDefault="00102EA3" w:rsidP="00102EA3">
            <w:pPr>
              <w:pStyle w:val="Achievement"/>
              <w:numPr>
                <w:ilvl w:val="0"/>
                <w:numId w:val="0"/>
              </w:numPr>
            </w:pPr>
            <w:r>
              <w:t>Highly skilled with Windows NT and XP.</w:t>
            </w:r>
          </w:p>
          <w:p w:rsidR="00102EA3" w:rsidRDefault="00151FB1" w:rsidP="00102EA3">
            <w:pPr>
              <w:pStyle w:val="Achievement"/>
              <w:numPr>
                <w:ilvl w:val="0"/>
                <w:numId w:val="0"/>
              </w:numPr>
            </w:pPr>
            <w:r>
              <w:t>SAP Computer Maintenance Management System</w:t>
            </w:r>
            <w:r w:rsidR="00102EA3">
              <w:t xml:space="preserve"> Power User.</w:t>
            </w:r>
          </w:p>
          <w:p w:rsidR="00102EA3" w:rsidRDefault="00102EA3" w:rsidP="00102EA3">
            <w:pPr>
              <w:pStyle w:val="Achievement"/>
              <w:numPr>
                <w:ilvl w:val="0"/>
                <w:numId w:val="0"/>
              </w:numPr>
            </w:pPr>
            <w:r>
              <w:t>AS400</w:t>
            </w:r>
          </w:p>
          <w:p w:rsidR="00102EA3" w:rsidRDefault="00102EA3" w:rsidP="00102EA3">
            <w:pPr>
              <w:pStyle w:val="Achievement"/>
              <w:numPr>
                <w:ilvl w:val="0"/>
                <w:numId w:val="0"/>
              </w:numPr>
            </w:pPr>
            <w:r>
              <w:t>AutoCAD R10-R14</w:t>
            </w:r>
          </w:p>
          <w:p w:rsidR="00102EA3" w:rsidRDefault="00102EA3" w:rsidP="00102EA3">
            <w:pPr>
              <w:pStyle w:val="Achievement"/>
              <w:numPr>
                <w:ilvl w:val="0"/>
                <w:numId w:val="0"/>
              </w:numPr>
            </w:pPr>
            <w:r>
              <w:t>Internet Access Software</w:t>
            </w:r>
          </w:p>
          <w:p w:rsidR="00102EA3" w:rsidRDefault="00102EA3" w:rsidP="00102EA3">
            <w:pPr>
              <w:pStyle w:val="Achievement"/>
              <w:numPr>
                <w:ilvl w:val="0"/>
                <w:numId w:val="0"/>
              </w:numPr>
            </w:pPr>
            <w:r>
              <w:t>Novell Network LAN and WAN.</w:t>
            </w:r>
          </w:p>
          <w:p w:rsidR="00102EA3" w:rsidRDefault="00102EA3" w:rsidP="00102EA3">
            <w:pPr>
              <w:pStyle w:val="Achievement"/>
              <w:numPr>
                <w:ilvl w:val="0"/>
                <w:numId w:val="0"/>
              </w:numPr>
            </w:pPr>
            <w:r>
              <w:t>Strong Computer Hardware skills</w:t>
            </w:r>
          </w:p>
          <w:p w:rsidR="00102EA3" w:rsidRPr="00102EA3" w:rsidRDefault="00102EA3" w:rsidP="00102EA3">
            <w:pPr>
              <w:pStyle w:val="BodyText"/>
            </w:pPr>
          </w:p>
          <w:p w:rsidR="00593059" w:rsidRPr="00593059" w:rsidRDefault="00593059" w:rsidP="00593059">
            <w:pPr>
              <w:pStyle w:val="BodyText"/>
            </w:pPr>
          </w:p>
        </w:tc>
      </w:tr>
      <w:tr w:rsidR="00ED4AD7">
        <w:tc>
          <w:tcPr>
            <w:tcW w:w="2160" w:type="dxa"/>
            <w:shd w:val="clear" w:color="auto" w:fill="auto"/>
          </w:tcPr>
          <w:p w:rsidR="00ED4AD7" w:rsidRDefault="00ED4AD7" w:rsidP="002F0012">
            <w:pPr>
              <w:pStyle w:val="SectionTitle"/>
            </w:pPr>
            <w:r>
              <w:t>References</w:t>
            </w:r>
          </w:p>
        </w:tc>
        <w:tc>
          <w:tcPr>
            <w:tcW w:w="6660" w:type="dxa"/>
            <w:shd w:val="clear" w:color="auto" w:fill="auto"/>
          </w:tcPr>
          <w:p w:rsidR="00ED4AD7" w:rsidRDefault="00593059" w:rsidP="00ED4AD7">
            <w:pPr>
              <w:pStyle w:val="Objective"/>
            </w:pPr>
            <w:r>
              <w:t>Reference available upon request.</w:t>
            </w:r>
          </w:p>
        </w:tc>
      </w:tr>
      <w:tr w:rsidR="00ED4AD7">
        <w:tc>
          <w:tcPr>
            <w:tcW w:w="2160" w:type="dxa"/>
            <w:shd w:val="clear" w:color="auto" w:fill="auto"/>
          </w:tcPr>
          <w:p w:rsidR="00ED4AD7" w:rsidRDefault="00ED4AD7" w:rsidP="002F0012">
            <w:pPr>
              <w:pStyle w:val="SectionTitle"/>
            </w:pPr>
          </w:p>
        </w:tc>
        <w:tc>
          <w:tcPr>
            <w:tcW w:w="6660" w:type="dxa"/>
            <w:shd w:val="clear" w:color="auto" w:fill="auto"/>
          </w:tcPr>
          <w:p w:rsidR="00ED4AD7" w:rsidRDefault="00ED4AD7" w:rsidP="00ED4AD7">
            <w:pPr>
              <w:pStyle w:val="Objective"/>
            </w:pPr>
          </w:p>
        </w:tc>
      </w:tr>
    </w:tbl>
    <w:p w:rsidR="00ED4AD7" w:rsidRDefault="00ED4AD7"/>
    <w:sectPr w:rsidR="00ED4AD7" w:rsidSect="009D5336">
      <w:pgSz w:w="12240" w:h="15840"/>
      <w:pgMar w:top="1440" w:right="1800" w:bottom="1440" w:left="1800" w:header="720" w:footer="720" w:gutter="0"/>
      <w:cols w:space="720"/>
      <w:docGrid w:linePitch="2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47C"/>
    <w:multiLevelType w:val="multilevel"/>
    <w:tmpl w:val="55B447DC"/>
    <w:lvl w:ilvl="0">
      <w:start w:val="1997"/>
      <w:numFmt w:val="decimal"/>
      <w:lvlText w:val="%1"/>
      <w:lvlJc w:val="left"/>
      <w:pPr>
        <w:tabs>
          <w:tab w:val="num" w:pos="1125"/>
        </w:tabs>
        <w:ind w:left="1125" w:hanging="1125"/>
      </w:pPr>
      <w:rPr>
        <w:rFonts w:hint="default"/>
      </w:rPr>
    </w:lvl>
    <w:lvl w:ilvl="1">
      <w:start w:val="2003"/>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125"/>
        </w:tabs>
        <w:ind w:left="1125" w:hanging="1125"/>
      </w:pPr>
      <w:rPr>
        <w:rFonts w:hint="default"/>
      </w:rPr>
    </w:lvl>
    <w:lvl w:ilvl="6">
      <w:start w:val="1"/>
      <w:numFmt w:val="decimal"/>
      <w:lvlText w:val="%1-%2.%3.%4.%5.%6.%7"/>
      <w:lvlJc w:val="left"/>
      <w:pPr>
        <w:tabs>
          <w:tab w:val="num" w:pos="1125"/>
        </w:tabs>
        <w:ind w:left="1125" w:hanging="11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F904352"/>
    <w:multiLevelType w:val="multilevel"/>
    <w:tmpl w:val="D4AC8A8C"/>
    <w:lvl w:ilvl="0">
      <w:start w:val="1983"/>
      <w:numFmt w:val="decimal"/>
      <w:lvlText w:val="%1"/>
      <w:lvlJc w:val="left"/>
      <w:pPr>
        <w:tabs>
          <w:tab w:val="num" w:pos="1125"/>
        </w:tabs>
        <w:ind w:left="1125" w:hanging="1125"/>
      </w:pPr>
      <w:rPr>
        <w:rFonts w:hint="default"/>
      </w:rPr>
    </w:lvl>
    <w:lvl w:ilvl="1">
      <w:start w:val="1988"/>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125"/>
        </w:tabs>
        <w:ind w:left="1125" w:hanging="1125"/>
      </w:pPr>
      <w:rPr>
        <w:rFonts w:hint="default"/>
      </w:rPr>
    </w:lvl>
    <w:lvl w:ilvl="6">
      <w:start w:val="1"/>
      <w:numFmt w:val="decimal"/>
      <w:lvlText w:val="%1-%2.%3.%4.%5.%6.%7"/>
      <w:lvlJc w:val="left"/>
      <w:pPr>
        <w:tabs>
          <w:tab w:val="num" w:pos="1125"/>
        </w:tabs>
        <w:ind w:left="1125" w:hanging="11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EC7171B"/>
    <w:multiLevelType w:val="multilevel"/>
    <w:tmpl w:val="1E7E3934"/>
    <w:lvl w:ilvl="0">
      <w:start w:val="1988"/>
      <w:numFmt w:val="decimal"/>
      <w:lvlText w:val="%1"/>
      <w:lvlJc w:val="left"/>
      <w:pPr>
        <w:tabs>
          <w:tab w:val="num" w:pos="900"/>
        </w:tabs>
        <w:ind w:left="900" w:hanging="900"/>
      </w:pPr>
      <w:rPr>
        <w:rFonts w:hint="default"/>
      </w:rPr>
    </w:lvl>
    <w:lvl w:ilvl="1">
      <w:start w:val="1990"/>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5509058F"/>
    <w:multiLevelType w:val="multilevel"/>
    <w:tmpl w:val="C616F778"/>
    <w:lvl w:ilvl="0">
      <w:start w:val="1987"/>
      <w:numFmt w:val="decimal"/>
      <w:lvlText w:val="%1"/>
      <w:lvlJc w:val="left"/>
      <w:pPr>
        <w:tabs>
          <w:tab w:val="num" w:pos="1125"/>
        </w:tabs>
        <w:ind w:left="1125" w:hanging="1125"/>
      </w:pPr>
      <w:rPr>
        <w:rFonts w:hint="default"/>
      </w:rPr>
    </w:lvl>
    <w:lvl w:ilvl="1">
      <w:start w:val="1989"/>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125"/>
        </w:tabs>
        <w:ind w:left="1125" w:hanging="1125"/>
      </w:pPr>
      <w:rPr>
        <w:rFonts w:hint="default"/>
      </w:rPr>
    </w:lvl>
    <w:lvl w:ilvl="6">
      <w:start w:val="1"/>
      <w:numFmt w:val="decimal"/>
      <w:lvlText w:val="%1-%2.%3.%4.%5.%6.%7"/>
      <w:lvlJc w:val="left"/>
      <w:pPr>
        <w:tabs>
          <w:tab w:val="num" w:pos="1125"/>
        </w:tabs>
        <w:ind w:left="1125" w:hanging="11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62BB7265"/>
    <w:multiLevelType w:val="multilevel"/>
    <w:tmpl w:val="CC66EC6A"/>
    <w:lvl w:ilvl="0">
      <w:start w:val="1988"/>
      <w:numFmt w:val="decimal"/>
      <w:lvlText w:val="%1"/>
      <w:lvlJc w:val="left"/>
      <w:pPr>
        <w:tabs>
          <w:tab w:val="num" w:pos="900"/>
        </w:tabs>
        <w:ind w:left="900" w:hanging="900"/>
      </w:pPr>
      <w:rPr>
        <w:rFonts w:hint="default"/>
      </w:rPr>
    </w:lvl>
    <w:lvl w:ilvl="1">
      <w:start w:val="1989"/>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6" w15:restartNumberingAfterBreak="0">
    <w:nsid w:val="79993CD1"/>
    <w:multiLevelType w:val="multilevel"/>
    <w:tmpl w:val="4F0E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87"/>
  <w:displayHorizontalDrawingGridEvery w:val="2"/>
  <w:noPunctuationKerning/>
  <w:characterSpacingControl w:val="doNotCompress"/>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ResumeStyle" w:val="0"/>
  </w:docVars>
  <w:rsids>
    <w:rsidRoot w:val="00ED4AD7"/>
    <w:rsid w:val="000019DB"/>
    <w:rsid w:val="00003AEB"/>
    <w:rsid w:val="000546D9"/>
    <w:rsid w:val="000A2CDE"/>
    <w:rsid w:val="000A5794"/>
    <w:rsid w:val="000B2EFA"/>
    <w:rsid w:val="000F213F"/>
    <w:rsid w:val="00102EA3"/>
    <w:rsid w:val="0010783F"/>
    <w:rsid w:val="00151FB1"/>
    <w:rsid w:val="001636D5"/>
    <w:rsid w:val="00187C0E"/>
    <w:rsid w:val="001918D9"/>
    <w:rsid w:val="00195A82"/>
    <w:rsid w:val="001F4623"/>
    <w:rsid w:val="0021126C"/>
    <w:rsid w:val="0021630F"/>
    <w:rsid w:val="0022747C"/>
    <w:rsid w:val="00227B31"/>
    <w:rsid w:val="0023152F"/>
    <w:rsid w:val="002F0012"/>
    <w:rsid w:val="00301CC4"/>
    <w:rsid w:val="00301F64"/>
    <w:rsid w:val="00357D84"/>
    <w:rsid w:val="003638D9"/>
    <w:rsid w:val="003808BF"/>
    <w:rsid w:val="003B6946"/>
    <w:rsid w:val="00401466"/>
    <w:rsid w:val="0049241B"/>
    <w:rsid w:val="005424BC"/>
    <w:rsid w:val="00560621"/>
    <w:rsid w:val="00583BA8"/>
    <w:rsid w:val="005849BF"/>
    <w:rsid w:val="005863E3"/>
    <w:rsid w:val="00593059"/>
    <w:rsid w:val="00596C3D"/>
    <w:rsid w:val="005B08E2"/>
    <w:rsid w:val="005C09D1"/>
    <w:rsid w:val="005F6C73"/>
    <w:rsid w:val="00643A11"/>
    <w:rsid w:val="006776D4"/>
    <w:rsid w:val="006F0788"/>
    <w:rsid w:val="006F1D34"/>
    <w:rsid w:val="00704D72"/>
    <w:rsid w:val="007063ED"/>
    <w:rsid w:val="00715F42"/>
    <w:rsid w:val="00777189"/>
    <w:rsid w:val="00791217"/>
    <w:rsid w:val="007D37C3"/>
    <w:rsid w:val="00841F8F"/>
    <w:rsid w:val="008A1707"/>
    <w:rsid w:val="008A60E6"/>
    <w:rsid w:val="008C12CC"/>
    <w:rsid w:val="008E1CA3"/>
    <w:rsid w:val="008F4747"/>
    <w:rsid w:val="00945D26"/>
    <w:rsid w:val="00961AA5"/>
    <w:rsid w:val="00965198"/>
    <w:rsid w:val="00974144"/>
    <w:rsid w:val="009C259C"/>
    <w:rsid w:val="009C36C4"/>
    <w:rsid w:val="009D29F6"/>
    <w:rsid w:val="009D31A7"/>
    <w:rsid w:val="009D5336"/>
    <w:rsid w:val="00A37137"/>
    <w:rsid w:val="00A41997"/>
    <w:rsid w:val="00A75C80"/>
    <w:rsid w:val="00AD4128"/>
    <w:rsid w:val="00AF186D"/>
    <w:rsid w:val="00AF7844"/>
    <w:rsid w:val="00B048C2"/>
    <w:rsid w:val="00B227B1"/>
    <w:rsid w:val="00B22D4C"/>
    <w:rsid w:val="00B246A5"/>
    <w:rsid w:val="00B471BB"/>
    <w:rsid w:val="00B6076A"/>
    <w:rsid w:val="00BA2ACF"/>
    <w:rsid w:val="00C53A93"/>
    <w:rsid w:val="00CF3560"/>
    <w:rsid w:val="00D07B7A"/>
    <w:rsid w:val="00D14252"/>
    <w:rsid w:val="00D51488"/>
    <w:rsid w:val="00D66E9E"/>
    <w:rsid w:val="00D909A8"/>
    <w:rsid w:val="00D92FB9"/>
    <w:rsid w:val="00DA773D"/>
    <w:rsid w:val="00DC0D16"/>
    <w:rsid w:val="00DD4146"/>
    <w:rsid w:val="00DD4D75"/>
    <w:rsid w:val="00DE6BF3"/>
    <w:rsid w:val="00E41365"/>
    <w:rsid w:val="00EC2F4A"/>
    <w:rsid w:val="00ED2FD7"/>
    <w:rsid w:val="00ED4AD7"/>
    <w:rsid w:val="00F163F8"/>
    <w:rsid w:val="00F41409"/>
    <w:rsid w:val="00F80AF0"/>
    <w:rsid w:val="00F8171F"/>
    <w:rsid w:val="00F90BB2"/>
    <w:rsid w:val="00FC1342"/>
    <w:rsid w:val="00FF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E453B609-8946-41AC-9D54-76273F9B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AD7"/>
    <w:rPr>
      <w:rFonts w:ascii="Arial" w:eastAsia="Batang" w:hAnsi="Arial"/>
    </w:rPr>
  </w:style>
  <w:style w:type="paragraph" w:styleId="Heading1">
    <w:name w:val="heading 1"/>
    <w:basedOn w:val="HeadingBase"/>
    <w:next w:val="BodyText"/>
    <w:qFormat/>
    <w:rsid w:val="00ED4AD7"/>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ED4AD7"/>
    <w:pPr>
      <w:spacing w:after="220"/>
      <w:jc w:val="left"/>
      <w:outlineLvl w:val="1"/>
    </w:pPr>
    <w:rPr>
      <w:rFonts w:ascii="Arial Black" w:hAnsi="Arial Black"/>
      <w:sz w:val="20"/>
    </w:rPr>
  </w:style>
  <w:style w:type="paragraph" w:styleId="Heading3">
    <w:name w:val="heading 3"/>
    <w:basedOn w:val="HeadingBase"/>
    <w:next w:val="BodyText"/>
    <w:qFormat/>
    <w:rsid w:val="00ED4AD7"/>
    <w:pPr>
      <w:spacing w:after="220"/>
      <w:jc w:val="left"/>
      <w:outlineLvl w:val="2"/>
    </w:pPr>
    <w:rPr>
      <w:i/>
      <w:spacing w:val="-2"/>
      <w:sz w:val="20"/>
    </w:rPr>
  </w:style>
  <w:style w:type="paragraph" w:styleId="Heading4">
    <w:name w:val="heading 4"/>
    <w:basedOn w:val="HeadingBase"/>
    <w:next w:val="BodyText"/>
    <w:qFormat/>
    <w:rsid w:val="00ED4AD7"/>
    <w:pPr>
      <w:jc w:val="left"/>
      <w:outlineLvl w:val="3"/>
    </w:pPr>
    <w:rPr>
      <w:rFonts w:ascii="Arial Black" w:hAnsi="Arial Black"/>
      <w:sz w:val="20"/>
    </w:rPr>
  </w:style>
  <w:style w:type="paragraph" w:styleId="Heading5">
    <w:name w:val="heading 5"/>
    <w:basedOn w:val="HeadingBase"/>
    <w:next w:val="BodyText"/>
    <w:qFormat/>
    <w:rsid w:val="00ED4AD7"/>
    <w:pPr>
      <w:spacing w:after="220"/>
      <w:jc w:val="left"/>
      <w:outlineLvl w:val="4"/>
    </w:pPr>
    <w:rPr>
      <w:rFonts w:ascii="Arial Black" w:hAnsi="Arial Black"/>
      <w:sz w:val="16"/>
    </w:rPr>
  </w:style>
  <w:style w:type="paragraph" w:styleId="Heading6">
    <w:name w:val="heading 6"/>
    <w:basedOn w:val="Normal"/>
    <w:next w:val="Normal"/>
    <w:qFormat/>
    <w:rsid w:val="00ED4AD7"/>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ED4AD7"/>
    <w:pPr>
      <w:numPr>
        <w:numId w:val="1"/>
      </w:numPr>
      <w:tabs>
        <w:tab w:val="clear" w:pos="360"/>
      </w:tabs>
      <w:spacing w:after="60"/>
    </w:pPr>
  </w:style>
  <w:style w:type="paragraph" w:styleId="BodyText">
    <w:name w:val="Body Text"/>
    <w:basedOn w:val="Normal"/>
    <w:rsid w:val="00ED4AD7"/>
    <w:pPr>
      <w:spacing w:after="220" w:line="220" w:lineRule="atLeast"/>
      <w:jc w:val="both"/>
    </w:pPr>
    <w:rPr>
      <w:spacing w:val="-5"/>
    </w:rPr>
  </w:style>
  <w:style w:type="paragraph" w:customStyle="1" w:styleId="Address1">
    <w:name w:val="Address 1"/>
    <w:basedOn w:val="Normal"/>
    <w:rsid w:val="00ED4AD7"/>
    <w:pPr>
      <w:spacing w:line="160" w:lineRule="atLeast"/>
      <w:jc w:val="both"/>
    </w:pPr>
    <w:rPr>
      <w:sz w:val="14"/>
    </w:rPr>
  </w:style>
  <w:style w:type="paragraph" w:customStyle="1" w:styleId="Address2">
    <w:name w:val="Address 2"/>
    <w:basedOn w:val="Normal"/>
    <w:rsid w:val="00ED4AD7"/>
    <w:pPr>
      <w:spacing w:line="160" w:lineRule="atLeast"/>
      <w:jc w:val="both"/>
    </w:pPr>
    <w:rPr>
      <w:sz w:val="14"/>
    </w:rPr>
  </w:style>
  <w:style w:type="paragraph" w:customStyle="1" w:styleId="CompanyName">
    <w:name w:val="Company Name"/>
    <w:basedOn w:val="Normal"/>
    <w:next w:val="Normal"/>
    <w:autoRedefine/>
    <w:rsid w:val="00ED4AD7"/>
    <w:pPr>
      <w:tabs>
        <w:tab w:val="left" w:pos="2160"/>
        <w:tab w:val="right" w:pos="6480"/>
      </w:tabs>
      <w:spacing w:before="240" w:after="40" w:line="220" w:lineRule="atLeast"/>
    </w:pPr>
  </w:style>
  <w:style w:type="paragraph" w:customStyle="1" w:styleId="Institution">
    <w:name w:val="Institution"/>
    <w:basedOn w:val="Normal"/>
    <w:next w:val="Achievement"/>
    <w:autoRedefine/>
    <w:rsid w:val="00ED4AD7"/>
    <w:pPr>
      <w:tabs>
        <w:tab w:val="left" w:pos="2160"/>
        <w:tab w:val="right" w:pos="6480"/>
      </w:tabs>
      <w:spacing w:before="240" w:after="60" w:line="220" w:lineRule="atLeast"/>
    </w:pPr>
  </w:style>
  <w:style w:type="paragraph" w:customStyle="1" w:styleId="JobTitle">
    <w:name w:val="Job Title"/>
    <w:next w:val="Achievement"/>
    <w:rsid w:val="00ED4AD7"/>
    <w:pPr>
      <w:spacing w:after="60" w:line="220" w:lineRule="atLeast"/>
    </w:pPr>
    <w:rPr>
      <w:rFonts w:ascii="Arial Black" w:eastAsia="Batang" w:hAnsi="Arial Black"/>
      <w:spacing w:val="-10"/>
    </w:rPr>
  </w:style>
  <w:style w:type="paragraph" w:customStyle="1" w:styleId="Name">
    <w:name w:val="Name"/>
    <w:basedOn w:val="Normal"/>
    <w:next w:val="Normal"/>
    <w:rsid w:val="00ED4AD7"/>
    <w:pPr>
      <w:pBdr>
        <w:bottom w:val="single" w:sz="6" w:space="4" w:color="auto"/>
      </w:pBdr>
      <w:spacing w:after="440" w:line="240" w:lineRule="atLeast"/>
    </w:pPr>
    <w:rPr>
      <w:rFonts w:ascii="Arial Black" w:hAnsi="Arial Black"/>
      <w:spacing w:val="-35"/>
      <w:sz w:val="54"/>
    </w:rPr>
  </w:style>
  <w:style w:type="paragraph" w:customStyle="1" w:styleId="Objective">
    <w:name w:val="Objective"/>
    <w:basedOn w:val="Normal"/>
    <w:next w:val="BodyText"/>
    <w:rsid w:val="00ED4AD7"/>
    <w:pPr>
      <w:spacing w:before="240" w:after="220" w:line="220" w:lineRule="atLeast"/>
    </w:pPr>
  </w:style>
  <w:style w:type="paragraph" w:customStyle="1" w:styleId="SectionTitle">
    <w:name w:val="Section Title"/>
    <w:basedOn w:val="Normal"/>
    <w:next w:val="Normal"/>
    <w:autoRedefine/>
    <w:rsid w:val="002F0012"/>
    <w:pPr>
      <w:spacing w:before="220" w:line="220" w:lineRule="atLeast"/>
    </w:pPr>
    <w:rPr>
      <w:rFonts w:ascii="Arial Black" w:hAnsi="Arial Black"/>
      <w:spacing w:val="-10"/>
    </w:rPr>
  </w:style>
  <w:style w:type="paragraph" w:customStyle="1" w:styleId="PersonalInfo">
    <w:name w:val="Personal Info"/>
    <w:basedOn w:val="Achievement"/>
    <w:next w:val="Achievement"/>
    <w:rsid w:val="00ED4AD7"/>
    <w:pPr>
      <w:numPr>
        <w:numId w:val="0"/>
      </w:numPr>
      <w:spacing w:before="240"/>
      <w:ind w:left="245" w:hanging="245"/>
    </w:pPr>
  </w:style>
  <w:style w:type="paragraph" w:styleId="BodyTextIndent">
    <w:name w:val="Body Text Indent"/>
    <w:basedOn w:val="BodyText"/>
    <w:rsid w:val="00ED4AD7"/>
    <w:pPr>
      <w:ind w:left="720"/>
    </w:pPr>
  </w:style>
  <w:style w:type="paragraph" w:customStyle="1" w:styleId="CityState">
    <w:name w:val="City/State"/>
    <w:basedOn w:val="BodyText"/>
    <w:next w:val="BodyText"/>
    <w:rsid w:val="00ED4AD7"/>
    <w:pPr>
      <w:keepNext/>
    </w:pPr>
  </w:style>
  <w:style w:type="paragraph" w:customStyle="1" w:styleId="CompanyNameOne">
    <w:name w:val="Company Name One"/>
    <w:basedOn w:val="CompanyName"/>
    <w:next w:val="Normal"/>
    <w:autoRedefine/>
    <w:rsid w:val="00ED4AD7"/>
  </w:style>
  <w:style w:type="paragraph" w:styleId="Date">
    <w:name w:val="Date"/>
    <w:basedOn w:val="BodyText"/>
    <w:rsid w:val="00ED4AD7"/>
    <w:pPr>
      <w:keepNext/>
    </w:pPr>
  </w:style>
  <w:style w:type="paragraph" w:customStyle="1" w:styleId="DocumentLabel">
    <w:name w:val="Document Label"/>
    <w:basedOn w:val="Normal"/>
    <w:next w:val="Normal"/>
    <w:rsid w:val="00ED4AD7"/>
    <w:pPr>
      <w:spacing w:after="220"/>
      <w:jc w:val="both"/>
    </w:pPr>
    <w:rPr>
      <w:spacing w:val="-20"/>
      <w:sz w:val="48"/>
    </w:rPr>
  </w:style>
  <w:style w:type="character" w:styleId="Emphasis">
    <w:name w:val="Emphasis"/>
    <w:qFormat/>
    <w:rsid w:val="00ED4AD7"/>
    <w:rPr>
      <w:rFonts w:ascii="Arial Black" w:hAnsi="Arial Black"/>
      <w:spacing w:val="-8"/>
      <w:sz w:val="18"/>
    </w:rPr>
  </w:style>
  <w:style w:type="paragraph" w:customStyle="1" w:styleId="HeaderBase">
    <w:name w:val="Header Base"/>
    <w:basedOn w:val="Normal"/>
    <w:rsid w:val="00ED4AD7"/>
    <w:pPr>
      <w:jc w:val="both"/>
    </w:pPr>
  </w:style>
  <w:style w:type="paragraph" w:styleId="Footer">
    <w:name w:val="footer"/>
    <w:basedOn w:val="HeaderBase"/>
    <w:rsid w:val="00ED4AD7"/>
    <w:pPr>
      <w:tabs>
        <w:tab w:val="right" w:pos="6840"/>
      </w:tabs>
      <w:spacing w:line="220" w:lineRule="atLeast"/>
      <w:ind w:left="-2160"/>
    </w:pPr>
    <w:rPr>
      <w:b/>
      <w:sz w:val="18"/>
    </w:rPr>
  </w:style>
  <w:style w:type="paragraph" w:styleId="Header">
    <w:name w:val="header"/>
    <w:basedOn w:val="HeaderBase"/>
    <w:rsid w:val="00ED4AD7"/>
    <w:pPr>
      <w:spacing w:line="220" w:lineRule="atLeast"/>
      <w:ind w:left="-2160"/>
    </w:pPr>
  </w:style>
  <w:style w:type="paragraph" w:customStyle="1" w:styleId="HeadingBase">
    <w:name w:val="Heading Base"/>
    <w:basedOn w:val="BodyText"/>
    <w:next w:val="BodyText"/>
    <w:rsid w:val="00ED4AD7"/>
    <w:pPr>
      <w:keepNext/>
      <w:keepLines/>
      <w:spacing w:after="0"/>
    </w:pPr>
    <w:rPr>
      <w:spacing w:val="-4"/>
      <w:sz w:val="18"/>
    </w:rPr>
  </w:style>
  <w:style w:type="character" w:customStyle="1" w:styleId="Job">
    <w:name w:val="Job"/>
    <w:basedOn w:val="DefaultParagraphFont"/>
    <w:rsid w:val="00ED4AD7"/>
  </w:style>
  <w:style w:type="character" w:customStyle="1" w:styleId="Lead-inEmphasis">
    <w:name w:val="Lead-in Emphasis"/>
    <w:rsid w:val="00ED4AD7"/>
    <w:rPr>
      <w:rFonts w:ascii="Arial Black" w:hAnsi="Arial Black"/>
      <w:spacing w:val="-6"/>
      <w:sz w:val="18"/>
    </w:rPr>
  </w:style>
  <w:style w:type="paragraph" w:customStyle="1" w:styleId="NoTitle">
    <w:name w:val="No Title"/>
    <w:basedOn w:val="SectionTitle"/>
    <w:rsid w:val="00ED4AD7"/>
  </w:style>
  <w:style w:type="character" w:styleId="PageNumber">
    <w:name w:val="page number"/>
    <w:rsid w:val="00ED4AD7"/>
    <w:rPr>
      <w:rFonts w:ascii="Arial" w:hAnsi="Arial"/>
      <w:sz w:val="18"/>
    </w:rPr>
  </w:style>
  <w:style w:type="paragraph" w:customStyle="1" w:styleId="PersonalData">
    <w:name w:val="Personal Data"/>
    <w:basedOn w:val="BodyText"/>
    <w:rsid w:val="00ED4AD7"/>
    <w:pPr>
      <w:spacing w:after="120" w:line="240" w:lineRule="exact"/>
      <w:ind w:left="-1080" w:right="1080"/>
    </w:pPr>
    <w:rPr>
      <w:i/>
      <w:spacing w:val="0"/>
      <w:sz w:val="22"/>
    </w:rPr>
  </w:style>
  <w:style w:type="paragraph" w:customStyle="1" w:styleId="SectionSubtitle">
    <w:name w:val="Section Subtitle"/>
    <w:basedOn w:val="SectionTitle"/>
    <w:next w:val="Normal"/>
    <w:rsid w:val="00ED4AD7"/>
    <w:rPr>
      <w:b/>
      <w:spacing w:val="0"/>
    </w:rPr>
  </w:style>
  <w:style w:type="paragraph" w:styleId="BalloonText">
    <w:name w:val="Balloon Text"/>
    <w:basedOn w:val="Normal"/>
    <w:semiHidden/>
    <w:rsid w:val="00EC2F4A"/>
    <w:rPr>
      <w:rFonts w:ascii="Tahoma" w:hAnsi="Tahoma" w:cs="Tahoma"/>
      <w:sz w:val="16"/>
      <w:szCs w:val="16"/>
    </w:rPr>
  </w:style>
  <w:style w:type="character" w:customStyle="1" w:styleId="subtitle2">
    <w:name w:val="subtitle2"/>
    <w:basedOn w:val="DefaultParagraphFont"/>
    <w:rsid w:val="00583BA8"/>
    <w:rPr>
      <w:rFonts w:ascii="Calibri" w:hAnsi="Calibri" w:cs="Calibri" w:hint="default"/>
      <w:color w:val="004678"/>
      <w:sz w:val="11"/>
      <w:szCs w:val="11"/>
    </w:rPr>
  </w:style>
  <w:style w:type="character" w:customStyle="1" w:styleId="text">
    <w:name w:val="text"/>
    <w:basedOn w:val="DefaultParagraphFont"/>
    <w:rsid w:val="0058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379419">
      <w:bodyDiv w:val="1"/>
      <w:marLeft w:val="0"/>
      <w:marRight w:val="0"/>
      <w:marTop w:val="0"/>
      <w:marBottom w:val="0"/>
      <w:divBdr>
        <w:top w:val="none" w:sz="0" w:space="0" w:color="auto"/>
        <w:left w:val="none" w:sz="0" w:space="0" w:color="auto"/>
        <w:bottom w:val="none" w:sz="0" w:space="0" w:color="auto"/>
        <w:right w:val="none" w:sz="0" w:space="0" w:color="auto"/>
      </w:divBdr>
      <w:divsChild>
        <w:div w:id="1063139795">
          <w:marLeft w:val="0"/>
          <w:marRight w:val="0"/>
          <w:marTop w:val="0"/>
          <w:marBottom w:val="0"/>
          <w:divBdr>
            <w:top w:val="none" w:sz="0" w:space="0" w:color="auto"/>
            <w:left w:val="none" w:sz="0" w:space="0" w:color="auto"/>
            <w:bottom w:val="none" w:sz="0" w:space="0" w:color="auto"/>
            <w:right w:val="none" w:sz="0" w:space="0" w:color="auto"/>
          </w:divBdr>
          <w:divsChild>
            <w:div w:id="1356804965">
              <w:marLeft w:val="0"/>
              <w:marRight w:val="0"/>
              <w:marTop w:val="0"/>
              <w:marBottom w:val="0"/>
              <w:divBdr>
                <w:top w:val="none" w:sz="0" w:space="0" w:color="auto"/>
                <w:left w:val="none" w:sz="0" w:space="0" w:color="auto"/>
                <w:bottom w:val="none" w:sz="0" w:space="0" w:color="auto"/>
                <w:right w:val="none" w:sz="0" w:space="0" w:color="auto"/>
              </w:divBdr>
              <w:divsChild>
                <w:div w:id="2034571204">
                  <w:marLeft w:val="0"/>
                  <w:marRight w:val="0"/>
                  <w:marTop w:val="0"/>
                  <w:marBottom w:val="0"/>
                  <w:divBdr>
                    <w:top w:val="none" w:sz="0" w:space="0" w:color="auto"/>
                    <w:left w:val="none" w:sz="0" w:space="0" w:color="auto"/>
                    <w:bottom w:val="none" w:sz="0" w:space="0" w:color="auto"/>
                    <w:right w:val="none" w:sz="0" w:space="0" w:color="auto"/>
                  </w:divBdr>
                  <w:divsChild>
                    <w:div w:id="175534308">
                      <w:marLeft w:val="0"/>
                      <w:marRight w:val="0"/>
                      <w:marTop w:val="0"/>
                      <w:marBottom w:val="0"/>
                      <w:divBdr>
                        <w:top w:val="none" w:sz="0" w:space="0" w:color="auto"/>
                        <w:left w:val="none" w:sz="0" w:space="0" w:color="auto"/>
                        <w:bottom w:val="none" w:sz="0" w:space="0" w:color="auto"/>
                        <w:right w:val="none" w:sz="0" w:space="0" w:color="auto"/>
                      </w:divBdr>
                      <w:divsChild>
                        <w:div w:id="606694114">
                          <w:marLeft w:val="0"/>
                          <w:marRight w:val="0"/>
                          <w:marTop w:val="0"/>
                          <w:marBottom w:val="0"/>
                          <w:divBdr>
                            <w:top w:val="none" w:sz="0" w:space="0" w:color="auto"/>
                            <w:left w:val="none" w:sz="0" w:space="0" w:color="auto"/>
                            <w:bottom w:val="none" w:sz="0" w:space="0" w:color="auto"/>
                            <w:right w:val="none" w:sz="0" w:space="0" w:color="auto"/>
                          </w:divBdr>
                          <w:divsChild>
                            <w:div w:id="40248170">
                              <w:marLeft w:val="0"/>
                              <w:marRight w:val="0"/>
                              <w:marTop w:val="0"/>
                              <w:marBottom w:val="0"/>
                              <w:divBdr>
                                <w:top w:val="none" w:sz="0" w:space="0" w:color="auto"/>
                                <w:left w:val="none" w:sz="0" w:space="0" w:color="auto"/>
                                <w:bottom w:val="none" w:sz="0" w:space="0" w:color="auto"/>
                                <w:right w:val="none" w:sz="0" w:space="0" w:color="auto"/>
                              </w:divBdr>
                              <w:divsChild>
                                <w:div w:id="1443500120">
                                  <w:marLeft w:val="0"/>
                                  <w:marRight w:val="0"/>
                                  <w:marTop w:val="0"/>
                                  <w:marBottom w:val="0"/>
                                  <w:divBdr>
                                    <w:top w:val="none" w:sz="0" w:space="0" w:color="auto"/>
                                    <w:left w:val="none" w:sz="0" w:space="0" w:color="auto"/>
                                    <w:bottom w:val="none" w:sz="0" w:space="0" w:color="auto"/>
                                    <w:right w:val="none" w:sz="0" w:space="0" w:color="auto"/>
                                  </w:divBdr>
                                  <w:divsChild>
                                    <w:div w:id="2126000801">
                                      <w:marLeft w:val="3"/>
                                      <w:marRight w:val="3"/>
                                      <w:marTop w:val="107"/>
                                      <w:marBottom w:val="107"/>
                                      <w:divBdr>
                                        <w:top w:val="none" w:sz="0" w:space="0" w:color="auto"/>
                                        <w:left w:val="none" w:sz="0" w:space="0" w:color="auto"/>
                                        <w:bottom w:val="none" w:sz="0" w:space="0" w:color="auto"/>
                                        <w:right w:val="none" w:sz="0" w:space="0" w:color="auto"/>
                                      </w:divBdr>
                                      <w:divsChild>
                                        <w:div w:id="390464646">
                                          <w:marLeft w:val="0"/>
                                          <w:marRight w:val="0"/>
                                          <w:marTop w:val="0"/>
                                          <w:marBottom w:val="0"/>
                                          <w:divBdr>
                                            <w:top w:val="none" w:sz="0" w:space="0" w:color="auto"/>
                                            <w:left w:val="none" w:sz="0" w:space="0" w:color="auto"/>
                                            <w:bottom w:val="none" w:sz="0" w:space="0" w:color="auto"/>
                                            <w:right w:val="none" w:sz="0" w:space="0" w:color="auto"/>
                                          </w:divBdr>
                                          <w:divsChild>
                                            <w:div w:id="9589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Template>
  <TotalTime>1</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 Wizard</vt:lpstr>
    </vt:vector>
  </TitlesOfParts>
  <Company>Hewlett-Packard</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creator>Mommy</dc:creator>
  <cp:lastModifiedBy>Jeanette Bye</cp:lastModifiedBy>
  <cp:revision>2</cp:revision>
  <cp:lastPrinted>2006-11-29T17:43:00Z</cp:lastPrinted>
  <dcterms:created xsi:type="dcterms:W3CDTF">2019-03-02T00:38:00Z</dcterms:created>
  <dcterms:modified xsi:type="dcterms:W3CDTF">2019-03-02T00:38:00Z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2000091800</vt:i4>
  </property>
  <property fmtid="{D5CDD505-2E9C-101B-9397-08002B2CF9AE}" pid="4" name="LCID">
    <vt:i4>1033</vt:i4>
  </property>
  <property fmtid="{D5CDD505-2E9C-101B-9397-08002B2CF9AE}" pid="5" name="_AdHocReviewCycleID">
    <vt:i4>362155509</vt:i4>
  </property>
  <property fmtid="{D5CDD505-2E9C-101B-9397-08002B2CF9AE}" pid="6" name="_EmailSubject">
    <vt:lpwstr/>
  </property>
  <property fmtid="{D5CDD505-2E9C-101B-9397-08002B2CF9AE}" pid="7" name="_AuthorEmail">
    <vt:lpwstr>ggillikin@flintriverfoods.com</vt:lpwstr>
  </property>
  <property fmtid="{D5CDD505-2E9C-101B-9397-08002B2CF9AE}" pid="8" name="_AuthorEmailDisplayName">
    <vt:lpwstr>George Gillikin</vt:lpwstr>
  </property>
  <property fmtid="{D5CDD505-2E9C-101B-9397-08002B2CF9AE}" pid="9" name="_ReviewingToolsShownOnce">
    <vt:lpwstr/>
  </property>
</Properties>
</file>